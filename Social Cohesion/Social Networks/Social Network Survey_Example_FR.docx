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83C0" w14:textId="4B8D9A86" w:rsidR="00346120" w:rsidRPr="00E71413" w:rsidRDefault="00E71413" w:rsidP="003B0727">
      <w:pPr>
        <w:pStyle w:val="Title"/>
        <w:rPr>
          <w:ins w:id="0" w:author="Kristen MCCOLLUM" w:date="2023-04-25T14:01:00Z"/>
          <w:lang w:val="fr-FR"/>
        </w:rPr>
      </w:pPr>
      <w:r w:rsidRPr="7D9FE171">
        <w:rPr>
          <w:lang w:val="fr-FR"/>
        </w:rPr>
        <w:t>SONDAGES SUR LES RESEAUX SOCIAUX</w:t>
      </w:r>
    </w:p>
    <w:p w14:paraId="51D97009" w14:textId="365AAA47" w:rsidR="3B851A03" w:rsidRDefault="3B851A03">
      <w:pPr>
        <w:rPr>
          <w:ins w:id="1" w:author="Kristen MCCOLLUM" w:date="2023-04-25T14:01:00Z"/>
          <w:b/>
          <w:bCs/>
          <w:lang w:val="fr-FR"/>
        </w:rPr>
        <w:pPrChange w:id="2" w:author="Kristen MCCOLLUM" w:date="2023-04-25T14:01:00Z">
          <w:pPr>
            <w:pStyle w:val="Title"/>
          </w:pPr>
        </w:pPrChange>
      </w:pPr>
      <w:ins w:id="3" w:author="Kristen MCCOLLUM" w:date="2023-04-25T14:01:00Z">
        <w:r w:rsidRPr="7D9FE171">
          <w:rPr>
            <w:b/>
            <w:bCs/>
            <w:lang w:val="fr-FR"/>
            <w:rPrChange w:id="4" w:author="Kristen MCCOLLUM" w:date="2023-04-25T14:01:00Z">
              <w:rPr>
                <w:caps w:val="0"/>
                <w:lang w:val="fr-FR"/>
              </w:rPr>
            </w:rPrChange>
          </w:rPr>
          <w:t>Saisir un ID de cas</w:t>
        </w:r>
      </w:ins>
    </w:p>
    <w:p w14:paraId="15BECA0B" w14:textId="257DFB78" w:rsidR="3B851A03" w:rsidRDefault="3B851A03" w:rsidP="7D9FE171">
      <w:pPr>
        <w:rPr>
          <w:lang w:val="fr-FR"/>
        </w:rPr>
      </w:pPr>
      <w:ins w:id="5" w:author="Kristen MCCOLLUM" w:date="2023-04-25T14:01:00Z">
        <w:r w:rsidRPr="7D9FE171">
          <w:rPr>
            <w:lang w:val="fr-FR"/>
          </w:rPr>
          <w:t>Avant le début de l'entretien, saisissez un ID de cas. Cela sera affiché sur l'écran de l'entretien de reprise pour vous aider à identifier rapidement cette session.</w:t>
        </w:r>
      </w:ins>
    </w:p>
    <w:p w14:paraId="22E73C63" w14:textId="77777777" w:rsidR="00DA22C8" w:rsidRDefault="00DA22C8" w:rsidP="00DA22C8">
      <w:pPr>
        <w:rPr>
          <w:b/>
          <w:bCs/>
        </w:rPr>
      </w:pPr>
      <w:r w:rsidRPr="00DA22C8">
        <w:rPr>
          <w:b/>
          <w:bCs/>
          <w:highlight w:val="yellow"/>
        </w:rPr>
        <w:t>Enumerator: Enter your name</w:t>
      </w:r>
    </w:p>
    <w:p w14:paraId="0F03E14F" w14:textId="77777777" w:rsidR="00DA22C8" w:rsidRDefault="00DA22C8" w:rsidP="7D9FE171"/>
    <w:p w14:paraId="1D232ABE" w14:textId="6C5A4515" w:rsidR="003B0727" w:rsidRPr="00054A2E" w:rsidRDefault="003B0727" w:rsidP="00FB26A2">
      <w:pPr>
        <w:pStyle w:val="Heading1"/>
        <w:rPr>
          <w:lang w:val="fr-FR"/>
        </w:rPr>
      </w:pPr>
      <w:r w:rsidRPr="00054A2E">
        <w:rPr>
          <w:lang w:val="fr-FR"/>
        </w:rPr>
        <w:t>Introduction</w:t>
      </w:r>
    </w:p>
    <w:p w14:paraId="1091CA96" w14:textId="36ABEEEA" w:rsidR="003B0727" w:rsidRPr="00054A2E" w:rsidRDefault="009412C3" w:rsidP="003A1C68">
      <w:pPr>
        <w:pStyle w:val="IntenseQuote"/>
        <w:rPr>
          <w:lang w:val="fr-FR"/>
        </w:rPr>
      </w:pPr>
      <w:r w:rsidRPr="00054A2E">
        <w:rPr>
          <w:lang w:val="fr-FR"/>
        </w:rPr>
        <w:t>Bienvenu</w:t>
      </w:r>
      <w:r w:rsidR="00C0737F" w:rsidRPr="00054A2E">
        <w:rPr>
          <w:lang w:val="fr-FR"/>
        </w:rPr>
        <w:t xml:space="preserve"> </w:t>
      </w:r>
      <w:r w:rsidR="003B0727" w:rsidRPr="00054A2E">
        <w:rPr>
          <w:lang w:val="fr-FR"/>
        </w:rPr>
        <w:t>!</w:t>
      </w:r>
    </w:p>
    <w:p w14:paraId="46E0BAD1" w14:textId="011F7120" w:rsidR="009412C3" w:rsidRPr="009412C3" w:rsidRDefault="009412C3" w:rsidP="003B0727">
      <w:pPr>
        <w:rPr>
          <w:lang w:val="fr-FR"/>
        </w:rPr>
      </w:pPr>
      <w:r w:rsidRPr="009412C3">
        <w:rPr>
          <w:lang w:val="fr-FR"/>
        </w:rPr>
        <w:t>Maintenant, nous aimerions en s</w:t>
      </w:r>
      <w:r>
        <w:rPr>
          <w:lang w:val="fr-FR"/>
        </w:rPr>
        <w:t xml:space="preserve">avoir plus sur </w:t>
      </w:r>
      <w:r w:rsidR="000549FF">
        <w:rPr>
          <w:lang w:val="fr-FR"/>
        </w:rPr>
        <w:t>les personnes avec qui vous interagissez</w:t>
      </w:r>
      <w:r w:rsidR="009F2727">
        <w:rPr>
          <w:lang w:val="fr-FR"/>
        </w:rPr>
        <w:t> : les amis</w:t>
      </w:r>
      <w:r w:rsidR="00702887">
        <w:rPr>
          <w:lang w:val="fr-FR"/>
        </w:rPr>
        <w:t xml:space="preserve">, la famille, </w:t>
      </w:r>
      <w:r w:rsidR="00F06C27">
        <w:rPr>
          <w:lang w:val="fr-FR"/>
        </w:rPr>
        <w:t>et</w:t>
      </w:r>
      <w:r w:rsidR="001E6F6D">
        <w:rPr>
          <w:lang w:val="fr-FR"/>
        </w:rPr>
        <w:t xml:space="preserve"> les autres personnes que vous connaissez.</w:t>
      </w:r>
      <w:r w:rsidR="004829DD">
        <w:rPr>
          <w:lang w:val="fr-FR"/>
        </w:rPr>
        <w:t xml:space="preserve"> </w:t>
      </w:r>
    </w:p>
    <w:p w14:paraId="70A6AE7F" w14:textId="4AD655C3" w:rsidR="009F2727" w:rsidRPr="009F2727" w:rsidRDefault="009F2727" w:rsidP="003B0727">
      <w:pPr>
        <w:rPr>
          <w:lang w:val="fr-FR"/>
        </w:rPr>
      </w:pPr>
      <w:r w:rsidRPr="009F2727">
        <w:rPr>
          <w:lang w:val="fr-FR"/>
        </w:rPr>
        <w:t>Cependant, nous ne voulons p</w:t>
      </w:r>
      <w:r>
        <w:rPr>
          <w:lang w:val="fr-FR"/>
        </w:rPr>
        <w:t xml:space="preserve">as </w:t>
      </w:r>
      <w:r w:rsidR="0013737D">
        <w:rPr>
          <w:lang w:val="fr-FR"/>
        </w:rPr>
        <w:t>que vous nous communiquiez les noms ou quelconques informations qui pourraient les identifier.</w:t>
      </w:r>
      <w:r w:rsidR="0049072E">
        <w:rPr>
          <w:lang w:val="fr-FR"/>
        </w:rPr>
        <w:t xml:space="preserve"> Vous pouvez utiliser des surnoms dans la mesure </w:t>
      </w:r>
      <w:r w:rsidR="0063671A" w:rsidRPr="0063671A">
        <w:rPr>
          <w:lang w:val="fr-FR"/>
        </w:rPr>
        <w:t xml:space="preserve">où </w:t>
      </w:r>
      <w:r w:rsidR="0049072E">
        <w:rPr>
          <w:lang w:val="fr-FR"/>
        </w:rPr>
        <w:t xml:space="preserve">vous pouvez vous souvenir </w:t>
      </w:r>
      <w:r w:rsidR="00DE594E" w:rsidRPr="00DE594E">
        <w:rPr>
          <w:lang w:val="fr-FR"/>
        </w:rPr>
        <w:t>à</w:t>
      </w:r>
      <w:r w:rsidR="0049072E">
        <w:rPr>
          <w:lang w:val="fr-FR"/>
        </w:rPr>
        <w:t xml:space="preserve"> qui vous faites références.</w:t>
      </w:r>
    </w:p>
    <w:p w14:paraId="006FDFB7" w14:textId="0CE12AED" w:rsidR="009F4E07" w:rsidRPr="009F4E07" w:rsidRDefault="009F4E07" w:rsidP="003B0727">
      <w:pPr>
        <w:rPr>
          <w:lang w:val="fr-FR"/>
        </w:rPr>
      </w:pPr>
      <w:r w:rsidRPr="009F4E07">
        <w:rPr>
          <w:lang w:val="fr-FR"/>
        </w:rPr>
        <w:t xml:space="preserve">Ces questions seront ensuite </w:t>
      </w:r>
      <w:r w:rsidR="002F0E82" w:rsidRPr="009F4E07">
        <w:rPr>
          <w:lang w:val="fr-FR"/>
        </w:rPr>
        <w:t>u</w:t>
      </w:r>
      <w:r w:rsidR="002F0E82">
        <w:rPr>
          <w:lang w:val="fr-FR"/>
        </w:rPr>
        <w:t>tilisées</w:t>
      </w:r>
      <w:r>
        <w:rPr>
          <w:lang w:val="fr-FR"/>
        </w:rPr>
        <w:t xml:space="preserve"> pour mieux comprendre comment les personnes de votre </w:t>
      </w:r>
      <w:r w:rsidR="002F0E82">
        <w:rPr>
          <w:lang w:val="fr-FR"/>
        </w:rPr>
        <w:t xml:space="preserve">communauté </w:t>
      </w:r>
      <w:r w:rsidR="003B6A3E">
        <w:rPr>
          <w:lang w:val="fr-FR"/>
        </w:rPr>
        <w:t xml:space="preserve"> interagissent. Ces informations ne seront pas utilisées pour prendre des décisions d’assistance au niveau du PAM.</w:t>
      </w:r>
    </w:p>
    <w:p w14:paraId="542EFA36" w14:textId="5F28687E" w:rsidR="002F0E82" w:rsidRPr="006A5156" w:rsidRDefault="002F0E82" w:rsidP="003B0727">
      <w:pPr>
        <w:rPr>
          <w:lang w:val="fr-FR"/>
        </w:rPr>
      </w:pPr>
      <w:r w:rsidRPr="7D9FE171">
        <w:rPr>
          <w:lang w:val="fr-FR"/>
        </w:rPr>
        <w:t xml:space="preserve">Ces questions </w:t>
      </w:r>
      <w:r w:rsidR="006A5156" w:rsidRPr="7D9FE171">
        <w:rPr>
          <w:lang w:val="fr-FR"/>
        </w:rPr>
        <w:t>se veulent interactives. Nous allons</w:t>
      </w:r>
      <w:ins w:id="6" w:author="Kristen MCCOLLUM" w:date="2023-04-25T13:49:00Z">
        <w:r w:rsidR="452DEAAF" w:rsidRPr="7D9FE171">
          <w:rPr>
            <w:lang w:val="fr-FR"/>
          </w:rPr>
          <w:t xml:space="preserve"> vous montrer comment</w:t>
        </w:r>
      </w:ins>
      <w:r w:rsidR="006A5156" w:rsidRPr="7D9FE171">
        <w:rPr>
          <w:lang w:val="fr-FR"/>
        </w:rPr>
        <w:t xml:space="preserve"> </w:t>
      </w:r>
      <w:r w:rsidR="00F90A7E" w:rsidRPr="7D9FE171">
        <w:rPr>
          <w:lang w:val="fr-FR"/>
        </w:rPr>
        <w:t>utiliser</w:t>
      </w:r>
      <w:r w:rsidR="006A5156" w:rsidRPr="7D9FE171">
        <w:rPr>
          <w:lang w:val="fr-FR"/>
        </w:rPr>
        <w:t xml:space="preserve"> la tablette</w:t>
      </w:r>
      <w:del w:id="7" w:author="Kristen MCCOLLUM" w:date="2023-04-25T13:49:00Z">
        <w:r w:rsidRPr="7D9FE171" w:rsidDel="006A5156">
          <w:rPr>
            <w:lang w:val="fr-FR"/>
          </w:rPr>
          <w:delText xml:space="preserve"> ensemble</w:delText>
        </w:r>
      </w:del>
      <w:r w:rsidR="006A5156" w:rsidRPr="7D9FE171">
        <w:rPr>
          <w:lang w:val="fr-FR"/>
        </w:rPr>
        <w:t xml:space="preserve"> pour répondre aux questions sur vos relations</w:t>
      </w:r>
      <w:r w:rsidR="00F90A7E" w:rsidRPr="7D9FE171">
        <w:rPr>
          <w:lang w:val="fr-FR"/>
        </w:rPr>
        <w:t xml:space="preserve"> sociales en utilisant une série de schémas et d’images.</w:t>
      </w:r>
    </w:p>
    <w:p w14:paraId="6465CCD3" w14:textId="08621AD4" w:rsidR="00B33D8E" w:rsidRPr="00B33D8E" w:rsidRDefault="00B33D8E" w:rsidP="003B0727">
      <w:pPr>
        <w:rPr>
          <w:lang w:val="fr-FR"/>
        </w:rPr>
      </w:pPr>
      <w:r w:rsidRPr="00B33D8E">
        <w:rPr>
          <w:lang w:val="fr-FR"/>
        </w:rPr>
        <w:t>Rappelez-</w:t>
      </w:r>
      <w:r w:rsidR="00FF3E24" w:rsidRPr="00B33D8E">
        <w:rPr>
          <w:lang w:val="fr-FR"/>
        </w:rPr>
        <w:t>vous :</w:t>
      </w:r>
      <w:r w:rsidRPr="00B33D8E">
        <w:rPr>
          <w:lang w:val="fr-FR"/>
        </w:rPr>
        <w:t xml:space="preserve"> vous pouvez </w:t>
      </w:r>
      <w:r>
        <w:rPr>
          <w:lang w:val="fr-FR"/>
        </w:rPr>
        <w:t xml:space="preserve">arrêter de répondre </w:t>
      </w:r>
      <w:r w:rsidR="00C0737F">
        <w:rPr>
          <w:lang w:val="fr-FR"/>
        </w:rPr>
        <w:t>à tout moment</w:t>
      </w:r>
      <w:r>
        <w:rPr>
          <w:lang w:val="fr-FR"/>
        </w:rPr>
        <w:t xml:space="preserve"> sans aucune conséquence. </w:t>
      </w:r>
      <w:r w:rsidRPr="00B33D8E">
        <w:rPr>
          <w:lang w:val="fr-FR"/>
        </w:rPr>
        <w:t>Avez-vous des questions ?</w:t>
      </w:r>
    </w:p>
    <w:p w14:paraId="4AE4E751" w14:textId="3FA8282A" w:rsidR="003A1C68" w:rsidRPr="00FF3E24" w:rsidRDefault="00B33D8E" w:rsidP="003B0727">
      <w:pPr>
        <w:rPr>
          <w:lang w:val="fr-FR"/>
        </w:rPr>
      </w:pPr>
      <w:r w:rsidRPr="00B33D8E">
        <w:rPr>
          <w:lang w:val="fr-FR"/>
        </w:rPr>
        <w:t xml:space="preserve">Acceptez-vous de </w:t>
      </w:r>
      <w:r w:rsidR="00FF3E24" w:rsidRPr="00B33D8E">
        <w:rPr>
          <w:lang w:val="fr-FR"/>
        </w:rPr>
        <w:t>participer ?</w:t>
      </w:r>
      <w:r w:rsidRPr="00B33D8E">
        <w:rPr>
          <w:lang w:val="fr-FR"/>
        </w:rPr>
        <w:t xml:space="preserve"> </w:t>
      </w:r>
      <w:r w:rsidRPr="00FF3E24">
        <w:rPr>
          <w:lang w:val="fr-FR"/>
        </w:rPr>
        <w:t xml:space="preserve">Si oui, merci de </w:t>
      </w:r>
      <w:r w:rsidR="00FF3E24" w:rsidRPr="00FF3E24">
        <w:rPr>
          <w:lang w:val="fr-FR"/>
        </w:rPr>
        <w:t>r</w:t>
      </w:r>
      <w:r w:rsidR="00FF3E24">
        <w:rPr>
          <w:lang w:val="fr-FR"/>
        </w:rPr>
        <w:t xml:space="preserve">ésumer ce que vous avez compris. </w:t>
      </w:r>
      <w:r w:rsidR="00FF3E24" w:rsidRPr="00FF3E24">
        <w:rPr>
          <w:lang w:val="fr-FR"/>
        </w:rPr>
        <w:t>Si tout est clair, nous pouvons commence</w:t>
      </w:r>
      <w:r w:rsidR="00DE594E">
        <w:rPr>
          <w:lang w:val="fr-FR"/>
        </w:rPr>
        <w:t>r</w:t>
      </w:r>
      <w:r w:rsidR="00FF3E24" w:rsidRPr="00FF3E24">
        <w:rPr>
          <w:lang w:val="fr-FR"/>
        </w:rPr>
        <w:t>.</w:t>
      </w:r>
    </w:p>
    <w:p w14:paraId="776ED22E" w14:textId="64993043" w:rsidR="003A1C68" w:rsidRPr="00054A2E" w:rsidRDefault="003A1C68" w:rsidP="00FB26A2">
      <w:pPr>
        <w:pStyle w:val="Heading1"/>
        <w:rPr>
          <w:lang w:val="fr-FR"/>
        </w:rPr>
      </w:pPr>
      <w:r w:rsidRPr="00054A2E">
        <w:rPr>
          <w:lang w:val="fr-FR"/>
        </w:rPr>
        <w:t>Ego Form</w:t>
      </w:r>
    </w:p>
    <w:p w14:paraId="63DD62B7" w14:textId="6EC6CB56" w:rsidR="003A1C68" w:rsidRPr="00F52B20" w:rsidRDefault="00F52B20" w:rsidP="003A1C68">
      <w:pPr>
        <w:pStyle w:val="IntenseQuote"/>
        <w:rPr>
          <w:lang w:val="fr-FR"/>
        </w:rPr>
      </w:pPr>
      <w:r w:rsidRPr="00F52B20">
        <w:rPr>
          <w:lang w:val="fr-FR"/>
        </w:rPr>
        <w:t xml:space="preserve">Pour commencer, nous allons </w:t>
      </w:r>
      <w:r>
        <w:rPr>
          <w:lang w:val="fr-FR"/>
        </w:rPr>
        <w:t xml:space="preserve">renseigner des informations sur </w:t>
      </w:r>
      <w:r w:rsidR="001352E7">
        <w:rPr>
          <w:lang w:val="fr-FR"/>
        </w:rPr>
        <w:t>vous-même</w:t>
      </w:r>
      <w:r>
        <w:rPr>
          <w:lang w:val="fr-FR"/>
        </w:rPr>
        <w:t>.</w:t>
      </w:r>
    </w:p>
    <w:p w14:paraId="2E7CA029" w14:textId="0F4EE195" w:rsidR="003A1C68" w:rsidRPr="007605BF" w:rsidRDefault="00DE594E" w:rsidP="003A1C68">
      <w:pPr>
        <w:rPr>
          <w:lang w:val="fr-FR"/>
        </w:rPr>
      </w:pPr>
      <w:r w:rsidRPr="00DE594E">
        <w:rPr>
          <w:lang w:val="fr-FR"/>
        </w:rPr>
        <w:t xml:space="preserve">Ces informations vont nous aider dans la suite des </w:t>
      </w:r>
      <w:r w:rsidR="0063671A">
        <w:rPr>
          <w:lang w:val="fr-FR"/>
        </w:rPr>
        <w:t>activités.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5"/>
      </w:tblGrid>
      <w:tr w:rsidR="003A1C68" w14:paraId="6008BE77" w14:textId="77777777" w:rsidTr="003A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62F915C9" w14:textId="4087CF9C" w:rsidR="003A1C68" w:rsidRDefault="003A1C68" w:rsidP="003A1C68">
            <w:r>
              <w:t>VARIABLE</w:t>
            </w:r>
          </w:p>
        </w:tc>
        <w:tc>
          <w:tcPr>
            <w:tcW w:w="2410" w:type="dxa"/>
          </w:tcPr>
          <w:p w14:paraId="08C59897" w14:textId="38F530C6" w:rsidR="003A1C68" w:rsidRDefault="003A1C68" w:rsidP="003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535" w:type="dxa"/>
          </w:tcPr>
          <w:p w14:paraId="1F7B80CB" w14:textId="52CC8096" w:rsidR="003A1C68" w:rsidRDefault="003A1C68" w:rsidP="003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PROMPT</w:t>
            </w:r>
          </w:p>
        </w:tc>
      </w:tr>
      <w:tr w:rsidR="003A1C68" w:rsidRPr="00060632" w14:paraId="270D0C1B" w14:textId="77777777" w:rsidTr="003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7FC973" w14:textId="43F541C1" w:rsidR="003A1C68" w:rsidRDefault="003A1C68" w:rsidP="003A1C68">
            <w:r>
              <w:t>respondent_name</w:t>
            </w:r>
          </w:p>
        </w:tc>
        <w:tc>
          <w:tcPr>
            <w:tcW w:w="2410" w:type="dxa"/>
          </w:tcPr>
          <w:p w14:paraId="23602209" w14:textId="7A31845D" w:rsidR="003A1C68" w:rsidRDefault="003A1C68" w:rsidP="003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535" w:type="dxa"/>
          </w:tcPr>
          <w:p w14:paraId="3A068445" w14:textId="32B4DF4E" w:rsidR="003A1C68" w:rsidRPr="00F52B20" w:rsidRDefault="00F52B20" w:rsidP="003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52B20">
              <w:rPr>
                <w:lang w:val="fr-FR"/>
              </w:rPr>
              <w:t>Quel est le pr</w:t>
            </w:r>
            <w:r>
              <w:rPr>
                <w:lang w:val="fr-FR"/>
              </w:rPr>
              <w:t>é</w:t>
            </w:r>
            <w:r w:rsidRPr="00F52B20">
              <w:rPr>
                <w:lang w:val="fr-FR"/>
              </w:rPr>
              <w:t>nom d</w:t>
            </w:r>
            <w:r>
              <w:rPr>
                <w:lang w:val="fr-FR"/>
              </w:rPr>
              <w:t>u répondant ?</w:t>
            </w:r>
          </w:p>
        </w:tc>
      </w:tr>
      <w:tr w:rsidR="003A1C68" w:rsidRPr="00060632" w14:paraId="0AF250F8" w14:textId="77777777" w:rsidTr="003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9634C3" w14:textId="1BBC221E" w:rsidR="003A1C68" w:rsidRDefault="003A1C68" w:rsidP="003A1C68">
            <w:r>
              <w:t>respondent_sex</w:t>
            </w:r>
          </w:p>
        </w:tc>
        <w:tc>
          <w:tcPr>
            <w:tcW w:w="2410" w:type="dxa"/>
          </w:tcPr>
          <w:p w14:paraId="2F72E539" w14:textId="4888A520" w:rsidR="003A1C68" w:rsidRDefault="003A1C68" w:rsidP="003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RadioGroup</w:t>
            </w:r>
            <w:proofErr w:type="spellEnd"/>
          </w:p>
        </w:tc>
        <w:tc>
          <w:tcPr>
            <w:tcW w:w="4535" w:type="dxa"/>
          </w:tcPr>
          <w:p w14:paraId="65D08104" w14:textId="69104378" w:rsidR="003A1C68" w:rsidRPr="00C0737F" w:rsidRDefault="00F52B20" w:rsidP="003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C0737F">
              <w:rPr>
                <w:lang w:val="fr-FR"/>
              </w:rPr>
              <w:t>Quel est le sexe</w:t>
            </w:r>
            <w:r w:rsidR="003A1C68" w:rsidRPr="00C0737F">
              <w:rPr>
                <w:lang w:val="fr-FR"/>
              </w:rPr>
              <w:t xml:space="preserve"> </w:t>
            </w:r>
            <w:r w:rsidRPr="00C0737F">
              <w:rPr>
                <w:lang w:val="fr-FR"/>
              </w:rPr>
              <w:t>du répondant </w:t>
            </w:r>
            <w:r w:rsidR="003A1C68" w:rsidRPr="00C0737F">
              <w:rPr>
                <w:lang w:val="fr-FR"/>
              </w:rPr>
              <w:t>?</w:t>
            </w:r>
          </w:p>
        </w:tc>
      </w:tr>
    </w:tbl>
    <w:p w14:paraId="4314DD95" w14:textId="019B7D77" w:rsidR="003A1C68" w:rsidRPr="00C0737F" w:rsidRDefault="003A1C68" w:rsidP="003A1C68">
      <w:pPr>
        <w:rPr>
          <w:lang w:val="fr-FR"/>
        </w:rPr>
      </w:pPr>
    </w:p>
    <w:p w14:paraId="4528F7C7" w14:textId="138FDFF5" w:rsidR="003A1C68" w:rsidRPr="00E77CE2" w:rsidRDefault="00692FA8" w:rsidP="00FB26A2">
      <w:pPr>
        <w:pStyle w:val="Heading1"/>
        <w:rPr>
          <w:lang w:val="fr-FR"/>
        </w:rPr>
      </w:pPr>
      <w:r w:rsidRPr="00E77CE2">
        <w:rPr>
          <w:caps w:val="0"/>
          <w:lang w:val="fr-FR"/>
        </w:rPr>
        <w:lastRenderedPageBreak/>
        <w:t xml:space="preserve">Instructions de générateur de </w:t>
      </w:r>
      <w:r>
        <w:rPr>
          <w:caps w:val="0"/>
          <w:lang w:val="fr-FR"/>
        </w:rPr>
        <w:t>noms</w:t>
      </w:r>
    </w:p>
    <w:p w14:paraId="073E2AB3" w14:textId="78CA0CB6" w:rsidR="003A1C68" w:rsidRPr="00E77CE2" w:rsidRDefault="00E77CE2" w:rsidP="003A1C68">
      <w:pPr>
        <w:pStyle w:val="IntenseQuote"/>
        <w:rPr>
          <w:lang w:val="fr-FR"/>
        </w:rPr>
      </w:pPr>
      <w:r w:rsidRPr="00E77CE2">
        <w:rPr>
          <w:lang w:val="fr-FR"/>
        </w:rPr>
        <w:t>Maintenant nous allons parler d</w:t>
      </w:r>
      <w:r>
        <w:rPr>
          <w:lang w:val="fr-FR"/>
        </w:rPr>
        <w:t>e vos relations sociales.</w:t>
      </w:r>
    </w:p>
    <w:p w14:paraId="4305164F" w14:textId="01EAC88D" w:rsidR="00E77CE2" w:rsidRDefault="007963F0" w:rsidP="003A1C68">
      <w:pPr>
        <w:rPr>
          <w:lang w:val="fr-FR"/>
        </w:rPr>
      </w:pPr>
      <w:r w:rsidRPr="007963F0">
        <w:rPr>
          <w:lang w:val="fr-FR"/>
        </w:rPr>
        <w:t>Souvenez-vous de tous l</w:t>
      </w:r>
      <w:r>
        <w:rPr>
          <w:lang w:val="fr-FR"/>
        </w:rPr>
        <w:t xml:space="preserve">es membres de votre familles, amis et connaissances avec lesquels vous avez échangé dans les deux dernières semaines. </w:t>
      </w:r>
      <w:r w:rsidR="00F927A4" w:rsidRPr="00F927A4">
        <w:rPr>
          <w:lang w:val="fr-FR"/>
        </w:rPr>
        <w:t>Ces interactions peuvent avoir eu lieu en personne, par app</w:t>
      </w:r>
      <w:r w:rsidR="00F927A4">
        <w:rPr>
          <w:lang w:val="fr-FR"/>
        </w:rPr>
        <w:t xml:space="preserve">el téléphonique, SMS, </w:t>
      </w:r>
      <w:r w:rsidR="00720FA3" w:rsidRPr="00720FA3">
        <w:rPr>
          <w:lang w:val="fr-FR"/>
        </w:rPr>
        <w:t>WhatsApp</w:t>
      </w:r>
      <w:r w:rsidR="00720FA3">
        <w:rPr>
          <w:lang w:val="fr-FR"/>
        </w:rPr>
        <w:t xml:space="preserve"> </w:t>
      </w:r>
      <w:r w:rsidR="00F927A4">
        <w:rPr>
          <w:lang w:val="fr-FR"/>
        </w:rPr>
        <w:t>app ou par les</w:t>
      </w:r>
      <w:r w:rsidR="00720FA3">
        <w:rPr>
          <w:lang w:val="fr-FR"/>
        </w:rPr>
        <w:t xml:space="preserve"> réseaux sociaux. </w:t>
      </w:r>
    </w:p>
    <w:p w14:paraId="7390D4AF" w14:textId="49F6382E" w:rsidR="003F456F" w:rsidRDefault="008030FB" w:rsidP="003A1C68">
      <w:pPr>
        <w:rPr>
          <w:lang w:val="fr-FR"/>
        </w:rPr>
      </w:pPr>
      <w:r>
        <w:rPr>
          <w:lang w:val="fr-FR"/>
        </w:rPr>
        <w:t xml:space="preserve">Essayez de lister au moins 10 personnes. Nous allons commencer avec vos </w:t>
      </w:r>
      <w:r w:rsidR="005F21DF">
        <w:rPr>
          <w:lang w:val="fr-FR"/>
        </w:rPr>
        <w:t>amis et familles et</w:t>
      </w:r>
      <w:r>
        <w:rPr>
          <w:lang w:val="fr-FR"/>
        </w:rPr>
        <w:t xml:space="preserve"> puis </w:t>
      </w:r>
      <w:r w:rsidR="00CB37E2">
        <w:rPr>
          <w:lang w:val="fr-FR"/>
        </w:rPr>
        <w:t xml:space="preserve">nous passerons </w:t>
      </w:r>
      <w:r w:rsidR="003F56C7">
        <w:rPr>
          <w:lang w:val="fr-FR"/>
        </w:rPr>
        <w:t>aux autres</w:t>
      </w:r>
      <w:r w:rsidR="00CB37E2">
        <w:rPr>
          <w:lang w:val="fr-FR"/>
        </w:rPr>
        <w:t xml:space="preserve"> connaissances. Vos connaissances peuvent être toute</w:t>
      </w:r>
      <w:r w:rsidR="007605BF">
        <w:rPr>
          <w:lang w:val="fr-FR"/>
        </w:rPr>
        <w:t>s</w:t>
      </w:r>
      <w:r w:rsidR="00871672">
        <w:rPr>
          <w:lang w:val="fr-FR"/>
        </w:rPr>
        <w:t xml:space="preserve"> personne</w:t>
      </w:r>
      <w:r w:rsidR="007605BF">
        <w:rPr>
          <w:lang w:val="fr-FR"/>
        </w:rPr>
        <w:t>s</w:t>
      </w:r>
      <w:r w:rsidR="00871672">
        <w:rPr>
          <w:lang w:val="fr-FR"/>
        </w:rPr>
        <w:t xml:space="preserve"> avec qui vous avez eu une interaction dans les deux dernières </w:t>
      </w:r>
      <w:r w:rsidR="003F456F">
        <w:rPr>
          <w:lang w:val="fr-FR"/>
        </w:rPr>
        <w:t>semaines, par exemple, des collègues, des commerçants, des membres de groupe dont vous faites partie, vos voisins</w:t>
      </w:r>
      <w:r w:rsidR="00EE6189">
        <w:rPr>
          <w:lang w:val="fr-FR"/>
        </w:rPr>
        <w:t xml:space="preserve">, </w:t>
      </w:r>
      <w:proofErr w:type="spellStart"/>
      <w:r w:rsidR="00EE6189">
        <w:rPr>
          <w:lang w:val="fr-FR"/>
        </w:rPr>
        <w:t>etc</w:t>
      </w:r>
      <w:proofErr w:type="spellEnd"/>
    </w:p>
    <w:p w14:paraId="1FA7D237" w14:textId="0FEF1E7A" w:rsidR="003F456F" w:rsidRPr="00EB7BB4" w:rsidRDefault="003F456F" w:rsidP="003A1C68">
      <w:pPr>
        <w:rPr>
          <w:lang w:val="fr-FR"/>
        </w:rPr>
      </w:pPr>
      <w:r w:rsidRPr="003F456F">
        <w:rPr>
          <w:lang w:val="fr-FR"/>
        </w:rPr>
        <w:t xml:space="preserve">Rappelez-vous : </w:t>
      </w:r>
      <w:r w:rsidR="00997249">
        <w:rPr>
          <w:lang w:val="fr-FR"/>
        </w:rPr>
        <w:t>Ne nous donnez pas</w:t>
      </w:r>
      <w:r w:rsidR="008277EC">
        <w:rPr>
          <w:lang w:val="fr-FR"/>
        </w:rPr>
        <w:t xml:space="preserve"> les noms </w:t>
      </w:r>
      <w:r w:rsidR="009C55CE">
        <w:rPr>
          <w:lang w:val="fr-FR"/>
        </w:rPr>
        <w:t xml:space="preserve">complets </w:t>
      </w:r>
      <w:r w:rsidR="008277EC">
        <w:rPr>
          <w:lang w:val="fr-FR"/>
        </w:rPr>
        <w:t xml:space="preserve">des personnes que vous mentionnez. </w:t>
      </w:r>
      <w:r w:rsidR="0089318F" w:rsidRPr="00EB7BB4">
        <w:rPr>
          <w:lang w:val="fr-FR"/>
        </w:rPr>
        <w:t>Vous pouvez utiliser des</w:t>
      </w:r>
      <w:r w:rsidR="00CF5AE7" w:rsidRPr="00EB7BB4">
        <w:rPr>
          <w:lang w:val="fr-FR"/>
        </w:rPr>
        <w:t xml:space="preserve"> surnoms </w:t>
      </w:r>
      <w:r w:rsidR="00EB7BB4" w:rsidRPr="00EB7BB4">
        <w:rPr>
          <w:lang w:val="fr-FR"/>
        </w:rPr>
        <w:t xml:space="preserve">dans la mesure </w:t>
      </w:r>
      <w:r w:rsidR="0063671A" w:rsidRPr="0063671A">
        <w:rPr>
          <w:lang w:val="fr-FR"/>
        </w:rPr>
        <w:t xml:space="preserve">où </w:t>
      </w:r>
      <w:r w:rsidR="00EB7BB4" w:rsidRPr="00EB7BB4">
        <w:rPr>
          <w:lang w:val="fr-FR"/>
        </w:rPr>
        <w:t>v</w:t>
      </w:r>
      <w:r w:rsidR="00EB7BB4">
        <w:rPr>
          <w:lang w:val="fr-FR"/>
        </w:rPr>
        <w:t>ous vous en souvenez tout au long de l’entretien.</w:t>
      </w:r>
    </w:p>
    <w:p w14:paraId="5D789369" w14:textId="7D6FEFBF" w:rsidR="0022715A" w:rsidRDefault="00BC4EE2" w:rsidP="00FB26A2">
      <w:pPr>
        <w:pStyle w:val="Heading1"/>
      </w:pPr>
      <w:proofErr w:type="spellStart"/>
      <w:r>
        <w:rPr>
          <w:caps w:val="0"/>
        </w:rPr>
        <w:t>Generateur</w:t>
      </w:r>
      <w:proofErr w:type="spellEnd"/>
      <w:r>
        <w:rPr>
          <w:caps w:val="0"/>
        </w:rPr>
        <w:t xml:space="preserve"> de </w:t>
      </w:r>
      <w:proofErr w:type="spellStart"/>
      <w:r>
        <w:rPr>
          <w:caps w:val="0"/>
        </w:rPr>
        <w:t>noms</w:t>
      </w:r>
      <w:proofErr w:type="spellEnd"/>
    </w:p>
    <w:p w14:paraId="6E2A7F23" w14:textId="67216D08" w:rsidR="00054A2E" w:rsidRPr="00B70842" w:rsidRDefault="00B17BD7" w:rsidP="00B70842">
      <w:pPr>
        <w:pStyle w:val="ListParagraph"/>
        <w:numPr>
          <w:ilvl w:val="0"/>
          <w:numId w:val="2"/>
        </w:numPr>
        <w:rPr>
          <w:lang w:val="fr-FR"/>
        </w:rPr>
      </w:pPr>
      <w:r w:rsidRPr="00B70842">
        <w:rPr>
          <w:lang w:val="fr-FR"/>
        </w:rPr>
        <w:t xml:space="preserve">Merci de commencer par la liste des noms d’amis </w:t>
      </w:r>
      <w:r w:rsidR="0094554A">
        <w:rPr>
          <w:lang w:val="fr-FR"/>
        </w:rPr>
        <w:t xml:space="preserve">ou familles </w:t>
      </w:r>
      <w:r w:rsidRPr="00B70842">
        <w:rPr>
          <w:lang w:val="fr-FR"/>
        </w:rPr>
        <w:t xml:space="preserve">avec qui vous avez </w:t>
      </w:r>
      <w:r w:rsidR="0018773C" w:rsidRPr="00B70842">
        <w:rPr>
          <w:lang w:val="fr-FR"/>
        </w:rPr>
        <w:t>échang</w:t>
      </w:r>
      <w:r w:rsidR="0063671A" w:rsidRPr="00B70842">
        <w:rPr>
          <w:lang w:val="fr-FR"/>
        </w:rPr>
        <w:t>é</w:t>
      </w:r>
      <w:r w:rsidRPr="00B70842">
        <w:rPr>
          <w:lang w:val="fr-FR"/>
        </w:rPr>
        <w:t xml:space="preserve"> ou pass</w:t>
      </w:r>
      <w:r w:rsidR="0063671A" w:rsidRPr="00B70842">
        <w:rPr>
          <w:lang w:val="fr-FR"/>
        </w:rPr>
        <w:t xml:space="preserve">é </w:t>
      </w:r>
      <w:r w:rsidRPr="00B70842">
        <w:rPr>
          <w:lang w:val="fr-FR"/>
        </w:rPr>
        <w:t xml:space="preserve">du temps </w:t>
      </w:r>
      <w:r w:rsidR="0063671A" w:rsidRPr="00B70842">
        <w:rPr>
          <w:lang w:val="fr-FR"/>
        </w:rPr>
        <w:t>durant</w:t>
      </w:r>
      <w:r w:rsidRPr="00B70842">
        <w:rPr>
          <w:lang w:val="fr-FR"/>
        </w:rPr>
        <w:t xml:space="preserve"> l</w:t>
      </w:r>
      <w:r w:rsidR="004808EA" w:rsidRPr="00B70842">
        <w:rPr>
          <w:lang w:val="fr-FR"/>
        </w:rPr>
        <w:t>es deux dernières semaines.</w:t>
      </w:r>
      <w:r w:rsidR="0018773C" w:rsidRPr="00B70842">
        <w:rPr>
          <w:lang w:val="fr-FR"/>
        </w:rPr>
        <w:t xml:space="preserve"> </w:t>
      </w:r>
    </w:p>
    <w:p w14:paraId="16FDF965" w14:textId="77424810" w:rsidR="00941175" w:rsidRPr="00206864" w:rsidRDefault="00941175" w:rsidP="0022715A">
      <w:pPr>
        <w:pStyle w:val="ListParagraph"/>
        <w:numPr>
          <w:ilvl w:val="0"/>
          <w:numId w:val="2"/>
        </w:numPr>
        <w:rPr>
          <w:lang w:val="fr-FR"/>
        </w:rPr>
      </w:pPr>
      <w:r w:rsidRPr="00206864">
        <w:rPr>
          <w:lang w:val="fr-FR"/>
        </w:rPr>
        <w:t xml:space="preserve">Enfin, </w:t>
      </w:r>
      <w:r w:rsidR="00996F3F" w:rsidRPr="00206864">
        <w:rPr>
          <w:lang w:val="fr-FR"/>
        </w:rPr>
        <w:t>pouvez-vous lister</w:t>
      </w:r>
      <w:r w:rsidR="00206864" w:rsidRPr="00206864">
        <w:rPr>
          <w:lang w:val="fr-FR"/>
        </w:rPr>
        <w:t xml:space="preserve"> l</w:t>
      </w:r>
      <w:r w:rsidR="00206864">
        <w:rPr>
          <w:lang w:val="fr-FR"/>
        </w:rPr>
        <w:t xml:space="preserve">es personnes avec qui vous avez eu une interaction dans les deux </w:t>
      </w:r>
      <w:r w:rsidR="007C3F19">
        <w:rPr>
          <w:lang w:val="fr-FR"/>
        </w:rPr>
        <w:t>dernières</w:t>
      </w:r>
      <w:r w:rsidR="00206864">
        <w:rPr>
          <w:lang w:val="fr-FR"/>
        </w:rPr>
        <w:t xml:space="preserve"> semaines mais que vous ne considérez pas comme</w:t>
      </w:r>
      <w:r w:rsidR="007C3F19">
        <w:rPr>
          <w:lang w:val="fr-FR"/>
        </w:rPr>
        <w:t xml:space="preserve"> des amis (</w:t>
      </w:r>
      <w:r w:rsidR="005B05F1">
        <w:rPr>
          <w:lang w:val="fr-FR"/>
        </w:rPr>
        <w:t>commerçants, collègues, voisins</w:t>
      </w:r>
      <w:r w:rsidR="00596530">
        <w:rPr>
          <w:lang w:val="fr-FR"/>
        </w:rPr>
        <w:t>, etc.</w:t>
      </w:r>
      <w:r w:rsidR="005B05F1">
        <w:rPr>
          <w:lang w:val="fr-FR"/>
        </w:rPr>
        <w:t xml:space="preserve">) </w:t>
      </w:r>
    </w:p>
    <w:p w14:paraId="0B8403EC" w14:textId="46B56E02" w:rsidR="0022715A" w:rsidRPr="0022715A" w:rsidRDefault="002C77FA" w:rsidP="0022715A">
      <w:pPr>
        <w:rPr>
          <w:rStyle w:val="SubtleReference"/>
        </w:rPr>
      </w:pPr>
      <w:proofErr w:type="spellStart"/>
      <w:r>
        <w:rPr>
          <w:rStyle w:val="SubtleReference"/>
        </w:rPr>
        <w:t>Ajouter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une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personne</w:t>
      </w:r>
      <w:proofErr w:type="spellEnd"/>
      <w:r w:rsidR="0022715A" w:rsidRPr="0022715A">
        <w:rPr>
          <w:rStyle w:val="SubtleReference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5"/>
      </w:tblGrid>
      <w:tr w:rsidR="0022715A" w14:paraId="0C08C86E" w14:textId="77777777" w:rsidTr="0015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D2D2A51" w14:textId="77777777" w:rsidR="0022715A" w:rsidRDefault="0022715A" w:rsidP="00157A3C">
            <w:r>
              <w:t>VARIABLE</w:t>
            </w:r>
          </w:p>
        </w:tc>
        <w:tc>
          <w:tcPr>
            <w:tcW w:w="2410" w:type="dxa"/>
          </w:tcPr>
          <w:p w14:paraId="48BD5033" w14:textId="77777777" w:rsidR="0022715A" w:rsidRDefault="0022715A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535" w:type="dxa"/>
          </w:tcPr>
          <w:p w14:paraId="21BA8839" w14:textId="77777777" w:rsidR="0022715A" w:rsidRDefault="0022715A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PROMPT</w:t>
            </w:r>
          </w:p>
        </w:tc>
      </w:tr>
      <w:tr w:rsidR="0022715A" w:rsidRPr="00060632" w14:paraId="08C15BC7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FDCFA5" w14:textId="14CC5D13" w:rsidR="0022715A" w:rsidRDefault="0022715A" w:rsidP="00157A3C">
            <w:r>
              <w:t>name</w:t>
            </w:r>
          </w:p>
        </w:tc>
        <w:tc>
          <w:tcPr>
            <w:tcW w:w="2410" w:type="dxa"/>
          </w:tcPr>
          <w:p w14:paraId="6F13C2CF" w14:textId="77777777" w:rsidR="0022715A" w:rsidRDefault="0022715A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535" w:type="dxa"/>
          </w:tcPr>
          <w:p w14:paraId="64255F2E" w14:textId="28F31C85" w:rsidR="0022715A" w:rsidRPr="00042ACF" w:rsidRDefault="00EC6A78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42ACF">
              <w:rPr>
                <w:lang w:val="fr-FR"/>
              </w:rPr>
              <w:t>Quel</w:t>
            </w:r>
            <w:r w:rsidR="002C77FA" w:rsidRPr="00042ACF">
              <w:rPr>
                <w:lang w:val="fr-FR"/>
              </w:rPr>
              <w:t xml:space="preserve"> </w:t>
            </w:r>
            <w:r w:rsidRPr="00042ACF">
              <w:rPr>
                <w:lang w:val="fr-FR"/>
              </w:rPr>
              <w:t xml:space="preserve">est le </w:t>
            </w:r>
            <w:r w:rsidR="002C77FA" w:rsidRPr="00042ACF">
              <w:rPr>
                <w:lang w:val="fr-FR"/>
              </w:rPr>
              <w:t>prénom</w:t>
            </w:r>
            <w:r w:rsidRPr="00042ACF">
              <w:rPr>
                <w:lang w:val="fr-FR"/>
              </w:rPr>
              <w:t xml:space="preserve"> </w:t>
            </w:r>
            <w:r w:rsidR="004E2582" w:rsidRPr="00042ACF">
              <w:rPr>
                <w:lang w:val="fr-FR"/>
              </w:rPr>
              <w:t xml:space="preserve">ou le surnom </w:t>
            </w:r>
            <w:r w:rsidRPr="00042ACF">
              <w:rPr>
                <w:lang w:val="fr-FR"/>
              </w:rPr>
              <w:t>d</w:t>
            </w:r>
            <w:r w:rsidR="00616F51" w:rsidRPr="00042ACF">
              <w:rPr>
                <w:lang w:val="fr-FR"/>
              </w:rPr>
              <w:t>e</w:t>
            </w:r>
            <w:r w:rsidR="0010337B" w:rsidRPr="00042ACF">
              <w:rPr>
                <w:lang w:val="fr-FR"/>
              </w:rPr>
              <w:t xml:space="preserve"> la personne</w:t>
            </w:r>
            <w:r w:rsidRPr="00042ACF">
              <w:rPr>
                <w:lang w:val="fr-FR"/>
              </w:rPr>
              <w:t xml:space="preserve"> ?</w:t>
            </w:r>
          </w:p>
        </w:tc>
      </w:tr>
      <w:tr w:rsidR="0022715A" w:rsidRPr="00060632" w14:paraId="4783E0D5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EAA2A1" w14:textId="3AD8B028" w:rsidR="0022715A" w:rsidRDefault="0022715A" w:rsidP="00157A3C">
            <w:r>
              <w:t>sex</w:t>
            </w:r>
          </w:p>
        </w:tc>
        <w:tc>
          <w:tcPr>
            <w:tcW w:w="2410" w:type="dxa"/>
          </w:tcPr>
          <w:p w14:paraId="506DE350" w14:textId="77777777" w:rsidR="0022715A" w:rsidRDefault="0022715A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RadioGroup</w:t>
            </w:r>
            <w:proofErr w:type="spellEnd"/>
          </w:p>
        </w:tc>
        <w:tc>
          <w:tcPr>
            <w:tcW w:w="4535" w:type="dxa"/>
          </w:tcPr>
          <w:p w14:paraId="22B65266" w14:textId="32033C55" w:rsidR="0022715A" w:rsidRPr="00042ACF" w:rsidRDefault="002C77FA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42ACF">
              <w:rPr>
                <w:lang w:val="fr-FR"/>
              </w:rPr>
              <w:t>Quel est le sexe d</w:t>
            </w:r>
            <w:r w:rsidR="00616F51" w:rsidRPr="00042ACF">
              <w:rPr>
                <w:lang w:val="fr-FR"/>
              </w:rPr>
              <w:t>e la personne</w:t>
            </w:r>
            <w:r w:rsidR="00CE3C89" w:rsidRPr="00042ACF">
              <w:rPr>
                <w:lang w:val="fr-FR"/>
              </w:rPr>
              <w:t xml:space="preserve"> ?</w:t>
            </w:r>
          </w:p>
        </w:tc>
      </w:tr>
      <w:tr w:rsidR="0022715A" w:rsidRPr="00060632" w14:paraId="018968CC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38E841" w14:textId="6AFE06E8" w:rsidR="0022715A" w:rsidRDefault="0022715A" w:rsidP="00157A3C">
            <w:r>
              <w:t>year_known</w:t>
            </w:r>
          </w:p>
        </w:tc>
        <w:tc>
          <w:tcPr>
            <w:tcW w:w="2410" w:type="dxa"/>
          </w:tcPr>
          <w:p w14:paraId="4E32D8B5" w14:textId="3FE9630F" w:rsidR="0022715A" w:rsidRDefault="0022715A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4535" w:type="dxa"/>
          </w:tcPr>
          <w:p w14:paraId="0FB08274" w14:textId="0977C808" w:rsidR="0022715A" w:rsidRPr="00CE3C89" w:rsidRDefault="002C77FA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C77FA">
              <w:rPr>
                <w:lang w:val="fr-FR"/>
              </w:rPr>
              <w:t>Donner une estimation de l’</w:t>
            </w:r>
            <w:r w:rsidR="00C12C08" w:rsidRPr="002C77FA">
              <w:rPr>
                <w:lang w:val="fr-FR"/>
              </w:rPr>
              <w:t>année</w:t>
            </w:r>
            <w:r w:rsidRPr="002C77FA">
              <w:rPr>
                <w:lang w:val="fr-FR"/>
              </w:rPr>
              <w:t xml:space="preserve"> de rencontre avec cette personne. Si cette personne est un </w:t>
            </w:r>
            <w:r w:rsidR="00C12C08" w:rsidRPr="002C77FA">
              <w:rPr>
                <w:lang w:val="fr-FR"/>
              </w:rPr>
              <w:t>membre</w:t>
            </w:r>
            <w:r w:rsidRPr="002C77FA">
              <w:rPr>
                <w:lang w:val="fr-FR"/>
              </w:rPr>
              <w:t xml:space="preserve"> de votre famille, ou que vous la conn</w:t>
            </w:r>
            <w:r>
              <w:rPr>
                <w:lang w:val="fr-FR"/>
              </w:rPr>
              <w:t xml:space="preserve">aissez depuis </w:t>
            </w:r>
            <w:r w:rsidR="00C12C08">
              <w:rPr>
                <w:lang w:val="fr-FR"/>
              </w:rPr>
              <w:t xml:space="preserve">trop longtemps pour vous souvenir de votre première rencontre, merci d’indiquer 0000. </w:t>
            </w:r>
          </w:p>
        </w:tc>
      </w:tr>
      <w:tr w:rsidR="0022715A" w:rsidRPr="00060632" w14:paraId="79D7CD19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CF98B9" w14:textId="3D2DF8FC" w:rsidR="0022715A" w:rsidRDefault="0022715A" w:rsidP="00157A3C">
            <w:r>
              <w:t>tribe</w:t>
            </w:r>
          </w:p>
        </w:tc>
        <w:tc>
          <w:tcPr>
            <w:tcW w:w="2410" w:type="dxa"/>
          </w:tcPr>
          <w:p w14:paraId="4522DA42" w14:textId="441C87B3" w:rsidR="0022715A" w:rsidRDefault="0022715A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RadioGroup</w:t>
            </w:r>
            <w:proofErr w:type="spellEnd"/>
          </w:p>
        </w:tc>
        <w:tc>
          <w:tcPr>
            <w:tcW w:w="4535" w:type="dxa"/>
          </w:tcPr>
          <w:p w14:paraId="651BE2C7" w14:textId="4241E72B" w:rsidR="0022715A" w:rsidRPr="00857C14" w:rsidRDefault="00857C14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57C14">
              <w:rPr>
                <w:lang w:val="fr-FR"/>
              </w:rPr>
              <w:t>Cette personne fait</w:t>
            </w:r>
            <w:r>
              <w:rPr>
                <w:lang w:val="fr-FR"/>
              </w:rPr>
              <w:t>-t</w:t>
            </w:r>
            <w:r w:rsidRPr="00857C14">
              <w:rPr>
                <w:lang w:val="fr-FR"/>
              </w:rPr>
              <w:t>-elle p</w:t>
            </w:r>
            <w:r>
              <w:rPr>
                <w:lang w:val="fr-FR"/>
              </w:rPr>
              <w:t xml:space="preserve">artie de la même tribu ou d’une tribu différente que </w:t>
            </w:r>
            <w:r w:rsidR="007D5DDF">
              <w:rPr>
                <w:lang w:val="fr-FR"/>
              </w:rPr>
              <w:t xml:space="preserve">la </w:t>
            </w:r>
            <w:r w:rsidR="00DF346D">
              <w:rPr>
                <w:lang w:val="fr-FR"/>
              </w:rPr>
              <w:t>vôtre</w:t>
            </w:r>
            <w:r>
              <w:rPr>
                <w:lang w:val="fr-FR"/>
              </w:rPr>
              <w:t> ?</w:t>
            </w:r>
          </w:p>
        </w:tc>
      </w:tr>
    </w:tbl>
    <w:p w14:paraId="4F0A4DB5" w14:textId="19B70E08" w:rsidR="008F30F4" w:rsidRPr="00857C14" w:rsidRDefault="008F30F4" w:rsidP="0022715A">
      <w:pPr>
        <w:rPr>
          <w:rStyle w:val="SubtleReference"/>
          <w:lang w:val="fr-F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4535"/>
      </w:tblGrid>
      <w:tr w:rsidR="008F30F4" w14:paraId="0BC20761" w14:textId="77777777" w:rsidTr="0015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4BABDB9D" w14:textId="77777777" w:rsidR="008F30F4" w:rsidRDefault="008F30F4" w:rsidP="00157A3C">
            <w:r>
              <w:t>Value</w:t>
            </w:r>
          </w:p>
        </w:tc>
        <w:tc>
          <w:tcPr>
            <w:tcW w:w="4535" w:type="dxa"/>
          </w:tcPr>
          <w:p w14:paraId="1B14E5D6" w14:textId="1F39CB2A" w:rsidR="008F30F4" w:rsidRDefault="008F30F4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Tribe</w:t>
            </w:r>
          </w:p>
        </w:tc>
      </w:tr>
      <w:tr w:rsidR="008F30F4" w14:paraId="1CBE8921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A1D667" w14:textId="77777777" w:rsidR="008F30F4" w:rsidRDefault="008F30F4" w:rsidP="00157A3C">
            <w:r>
              <w:t>0</w:t>
            </w:r>
          </w:p>
        </w:tc>
        <w:tc>
          <w:tcPr>
            <w:tcW w:w="4535" w:type="dxa"/>
          </w:tcPr>
          <w:p w14:paraId="34AAEFCE" w14:textId="261B739C" w:rsidR="008F30F4" w:rsidRPr="003A1C68" w:rsidRDefault="0045640D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45640D">
              <w:t>ême</w:t>
            </w:r>
            <w:proofErr w:type="spellEnd"/>
            <w:r w:rsidRPr="0045640D">
              <w:t xml:space="preserve"> </w:t>
            </w:r>
            <w:proofErr w:type="spellStart"/>
            <w:r w:rsidR="0069520C">
              <w:t>tribu</w:t>
            </w:r>
            <w:proofErr w:type="spellEnd"/>
          </w:p>
        </w:tc>
      </w:tr>
      <w:tr w:rsidR="0069520C" w14:paraId="0E797717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9F81EA" w14:textId="77777777" w:rsidR="0069520C" w:rsidRDefault="0069520C" w:rsidP="0069520C">
            <w:r>
              <w:t>1</w:t>
            </w:r>
          </w:p>
        </w:tc>
        <w:tc>
          <w:tcPr>
            <w:tcW w:w="4535" w:type="dxa"/>
          </w:tcPr>
          <w:p w14:paraId="0647E06D" w14:textId="09E1BA49" w:rsidR="0069520C" w:rsidRDefault="0069520C" w:rsidP="00695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  <w:r>
              <w:rPr>
                <w:lang w:val="fr-FR"/>
              </w:rPr>
              <w:t>é</w:t>
            </w:r>
            <w:proofErr w:type="spellStart"/>
            <w:r>
              <w:t>rente</w:t>
            </w:r>
            <w:proofErr w:type="spellEnd"/>
            <w:r>
              <w:t xml:space="preserve"> </w:t>
            </w:r>
            <w:proofErr w:type="spellStart"/>
            <w:r>
              <w:t>tribu</w:t>
            </w:r>
            <w:proofErr w:type="spellEnd"/>
          </w:p>
        </w:tc>
      </w:tr>
      <w:tr w:rsidR="0069520C" w:rsidRPr="00060632" w14:paraId="600AB6E3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A5763" w14:textId="77777777" w:rsidR="0069520C" w:rsidRDefault="0069520C" w:rsidP="0069520C">
            <w:r>
              <w:t>2</w:t>
            </w:r>
          </w:p>
        </w:tc>
        <w:tc>
          <w:tcPr>
            <w:tcW w:w="4535" w:type="dxa"/>
          </w:tcPr>
          <w:p w14:paraId="27576D59" w14:textId="14ACAD7D" w:rsidR="0069520C" w:rsidRPr="00CE3C89" w:rsidRDefault="0069520C" w:rsidP="00695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9520C">
              <w:rPr>
                <w:lang w:val="fr-FR"/>
              </w:rPr>
              <w:t xml:space="preserve">Ne sait pas /Refus </w:t>
            </w:r>
            <w:r>
              <w:rPr>
                <w:lang w:val="fr-FR"/>
              </w:rPr>
              <w:t>de</w:t>
            </w:r>
            <w:r w:rsidRPr="0069520C">
              <w:rPr>
                <w:lang w:val="fr-FR"/>
              </w:rPr>
              <w:t xml:space="preserve"> </w:t>
            </w:r>
            <w:r>
              <w:rPr>
                <w:lang w:val="fr-FR"/>
              </w:rPr>
              <w:t>répondre</w:t>
            </w:r>
          </w:p>
        </w:tc>
      </w:tr>
    </w:tbl>
    <w:p w14:paraId="1EA21928" w14:textId="77777777" w:rsidR="008F30F4" w:rsidRPr="0069520C" w:rsidRDefault="008F30F4" w:rsidP="0022715A">
      <w:pPr>
        <w:rPr>
          <w:rStyle w:val="SubtleReference"/>
          <w:lang w:val="fr-FR"/>
        </w:rPr>
      </w:pPr>
    </w:p>
    <w:p w14:paraId="287F8874" w14:textId="441B9A07" w:rsidR="0022715A" w:rsidRPr="0047560C" w:rsidRDefault="0069520C" w:rsidP="0022715A">
      <w:pPr>
        <w:rPr>
          <w:rStyle w:val="SubtleReference"/>
          <w:lang w:val="fr-FR"/>
        </w:rPr>
      </w:pPr>
      <w:r w:rsidRPr="0047560C">
        <w:rPr>
          <w:rStyle w:val="SubtleReference"/>
          <w:lang w:val="fr-FR"/>
        </w:rPr>
        <w:t xml:space="preserve">Script de </w:t>
      </w:r>
      <w:r w:rsidR="00AF2F43" w:rsidRPr="0047560C">
        <w:rPr>
          <w:rStyle w:val="SubtleReference"/>
          <w:lang w:val="fr-FR"/>
        </w:rPr>
        <w:t>l’interviewer :</w:t>
      </w:r>
    </w:p>
    <w:p w14:paraId="07CD563E" w14:textId="055CE55E" w:rsidR="00DD497F" w:rsidRDefault="00CE3C89" w:rsidP="0022715A">
      <w:pPr>
        <w:rPr>
          <w:ins w:id="8" w:author="Kristen MCCOLLUM" w:date="2023-04-25T13:57:00Z"/>
          <w:rStyle w:val="SubtleReference"/>
          <w:b w:val="0"/>
          <w:bCs w:val="0"/>
          <w:color w:val="auto"/>
          <w:lang w:val="fr-FR"/>
        </w:rPr>
      </w:pPr>
      <w:r w:rsidRPr="7D9FE171">
        <w:rPr>
          <w:rStyle w:val="SubtleReference"/>
          <w:b w:val="0"/>
          <w:bCs w:val="0"/>
          <w:color w:val="auto"/>
          <w:lang w:val="fr-FR"/>
        </w:rPr>
        <w:lastRenderedPageBreak/>
        <w:t>Interviewer :</w:t>
      </w:r>
      <w:r w:rsidR="0022715A" w:rsidRPr="7D9FE171">
        <w:rPr>
          <w:rStyle w:val="SubtleReference"/>
          <w:b w:val="0"/>
          <w:bCs w:val="0"/>
          <w:color w:val="auto"/>
          <w:lang w:val="fr-FR"/>
        </w:rPr>
        <w:t xml:space="preserve"> </w:t>
      </w:r>
      <w:r w:rsidR="00DD497F" w:rsidRPr="7D9FE171">
        <w:rPr>
          <w:rStyle w:val="SubtleReference"/>
          <w:b w:val="0"/>
          <w:bCs w:val="0"/>
          <w:color w:val="auto"/>
          <w:lang w:val="fr-FR"/>
        </w:rPr>
        <w:t xml:space="preserve">Une </w:t>
      </w:r>
      <w:r w:rsidR="001352E7" w:rsidRPr="7D9FE171">
        <w:rPr>
          <w:rStyle w:val="SubtleReference"/>
          <w:b w:val="0"/>
          <w:bCs w:val="0"/>
          <w:color w:val="auto"/>
          <w:lang w:val="fr-FR"/>
        </w:rPr>
        <w:t>interaction</w:t>
      </w:r>
      <w:r w:rsidR="00DD497F" w:rsidRPr="7D9FE171">
        <w:rPr>
          <w:rStyle w:val="SubtleReference"/>
          <w:b w:val="0"/>
          <w:bCs w:val="0"/>
          <w:color w:val="auto"/>
          <w:lang w:val="fr-FR"/>
        </w:rPr>
        <w:t xml:space="preserve"> signifie </w:t>
      </w:r>
      <w:r w:rsidR="00D25EF3" w:rsidRPr="7D9FE171">
        <w:rPr>
          <w:rStyle w:val="SubtleReference"/>
          <w:b w:val="0"/>
          <w:bCs w:val="0"/>
          <w:color w:val="auto"/>
          <w:lang w:val="fr-FR"/>
        </w:rPr>
        <w:t xml:space="preserve">connaître </w:t>
      </w:r>
      <w:r w:rsidR="0009290A" w:rsidRPr="7D9FE171">
        <w:rPr>
          <w:rStyle w:val="SubtleReference"/>
          <w:b w:val="0"/>
          <w:bCs w:val="0"/>
          <w:color w:val="auto"/>
          <w:lang w:val="fr-FR"/>
        </w:rPr>
        <w:t>le prénom de la connaissance, lui avoir parlé individuellement pour au moins 5 minutes dans les deux dernières semaines</w:t>
      </w:r>
      <w:r w:rsidR="00DD50EB" w:rsidRPr="7D9FE171">
        <w:rPr>
          <w:rStyle w:val="SubtleReference"/>
          <w:b w:val="0"/>
          <w:bCs w:val="0"/>
          <w:color w:val="auto"/>
          <w:lang w:val="fr-FR"/>
        </w:rPr>
        <w:t xml:space="preserve">. </w:t>
      </w:r>
      <w:r w:rsidR="00A3022B" w:rsidRPr="7D9FE171">
        <w:rPr>
          <w:rStyle w:val="SubtleReference"/>
          <w:b w:val="0"/>
          <w:bCs w:val="0"/>
          <w:color w:val="auto"/>
          <w:lang w:val="fr-FR"/>
        </w:rPr>
        <w:t>Vous ne devez pas</w:t>
      </w:r>
      <w:r w:rsidR="009909B8" w:rsidRPr="7D9FE171">
        <w:rPr>
          <w:rStyle w:val="SubtleReference"/>
          <w:b w:val="0"/>
          <w:bCs w:val="0"/>
          <w:color w:val="auto"/>
          <w:lang w:val="fr-FR"/>
        </w:rPr>
        <w:t xml:space="preserve"> lister tous les </w:t>
      </w:r>
      <w:r w:rsidR="003408AB" w:rsidRPr="7D9FE171">
        <w:rPr>
          <w:rStyle w:val="SubtleReference"/>
          <w:b w:val="0"/>
          <w:bCs w:val="0"/>
          <w:color w:val="auto"/>
          <w:lang w:val="fr-FR"/>
        </w:rPr>
        <w:t>membres</w:t>
      </w:r>
      <w:r w:rsidR="009909B8" w:rsidRPr="7D9FE171">
        <w:rPr>
          <w:rStyle w:val="SubtleReference"/>
          <w:b w:val="0"/>
          <w:bCs w:val="0"/>
          <w:color w:val="auto"/>
          <w:lang w:val="fr-FR"/>
        </w:rPr>
        <w:t xml:space="preserve"> de</w:t>
      </w:r>
      <w:r w:rsidR="00357540" w:rsidRPr="7D9FE171">
        <w:rPr>
          <w:rStyle w:val="SubtleReference"/>
          <w:b w:val="0"/>
          <w:bCs w:val="0"/>
          <w:color w:val="auto"/>
          <w:lang w:val="fr-FR"/>
        </w:rPr>
        <w:t>s groupes dont vous faites partie</w:t>
      </w:r>
      <w:r w:rsidR="00141B7B" w:rsidRPr="7D9FE171">
        <w:rPr>
          <w:rStyle w:val="SubtleReference"/>
          <w:b w:val="0"/>
          <w:bCs w:val="0"/>
          <w:color w:val="auto"/>
          <w:lang w:val="fr-FR"/>
        </w:rPr>
        <w:t>, notamment si vous n’avez pas échanger</w:t>
      </w:r>
      <w:r w:rsidR="006D6B60" w:rsidRPr="7D9FE171">
        <w:rPr>
          <w:rStyle w:val="SubtleReference"/>
          <w:b w:val="0"/>
          <w:bCs w:val="0"/>
          <w:color w:val="auto"/>
          <w:lang w:val="fr-FR"/>
        </w:rPr>
        <w:t xml:space="preserve"> individuellement</w:t>
      </w:r>
      <w:r w:rsidR="00141B7B" w:rsidRPr="7D9FE171">
        <w:rPr>
          <w:rStyle w:val="SubtleReference"/>
          <w:b w:val="0"/>
          <w:bCs w:val="0"/>
          <w:color w:val="auto"/>
          <w:lang w:val="fr-FR"/>
        </w:rPr>
        <w:t xml:space="preserve"> ave</w:t>
      </w:r>
      <w:r w:rsidR="006D6B60" w:rsidRPr="7D9FE171">
        <w:rPr>
          <w:rStyle w:val="SubtleReference"/>
          <w:b w:val="0"/>
          <w:bCs w:val="0"/>
          <w:color w:val="auto"/>
          <w:lang w:val="fr-FR"/>
        </w:rPr>
        <w:t>c chaque membre d</w:t>
      </w:r>
      <w:r w:rsidR="00250AC0" w:rsidRPr="7D9FE171">
        <w:rPr>
          <w:rStyle w:val="SubtleReference"/>
          <w:b w:val="0"/>
          <w:bCs w:val="0"/>
          <w:color w:val="auto"/>
          <w:lang w:val="fr-FR"/>
        </w:rPr>
        <w:t>u groupe</w:t>
      </w:r>
      <w:r w:rsidR="00E74FC8" w:rsidRPr="7D9FE171">
        <w:rPr>
          <w:rStyle w:val="SubtleReference"/>
          <w:b w:val="0"/>
          <w:bCs w:val="0"/>
          <w:color w:val="auto"/>
          <w:lang w:val="fr-FR"/>
        </w:rPr>
        <w:t xml:space="preserve"> dans les deux dernières semaines.</w:t>
      </w:r>
      <w:ins w:id="9" w:author="Kristen MCCOLLUM" w:date="2023-04-25T13:57:00Z">
        <w:r w:rsidR="6D04D8BE" w:rsidRPr="7D9FE171">
          <w:rPr>
            <w:rStyle w:val="SubtleReference"/>
            <w:b w:val="0"/>
            <w:bCs w:val="0"/>
            <w:color w:val="auto"/>
            <w:lang w:val="fr-FR"/>
          </w:rPr>
          <w:t xml:space="preserve"> </w:t>
        </w:r>
      </w:ins>
    </w:p>
    <w:p w14:paraId="4E7F0669" w14:textId="2024A655" w:rsidR="6D04D8BE" w:rsidRDefault="6D04D8BE" w:rsidP="7D9FE171">
      <w:pPr>
        <w:rPr>
          <w:rStyle w:val="SubtleReference"/>
          <w:b w:val="0"/>
          <w:bCs w:val="0"/>
          <w:color w:val="auto"/>
          <w:lang w:val="fr-FR"/>
        </w:rPr>
      </w:pPr>
      <w:ins w:id="10" w:author="Kristen MCCOLLUM" w:date="2023-04-25T13:57:00Z">
        <w:r w:rsidRPr="7D9FE171">
          <w:rPr>
            <w:rStyle w:val="SubtleReference"/>
            <w:b w:val="0"/>
            <w:bCs w:val="0"/>
            <w:color w:val="auto"/>
            <w:lang w:val="fr-FR"/>
          </w:rPr>
          <w:t xml:space="preserve">Une tribu est un groupe humain rassemblant plusieurs familles sous l'autorité d'un même chef et sur un territoire donné .  </w:t>
        </w:r>
      </w:ins>
    </w:p>
    <w:p w14:paraId="59D57262" w14:textId="65C0041E" w:rsidR="00E74FC8" w:rsidRPr="00141B7B" w:rsidRDefault="00031516" w:rsidP="0022715A">
      <w:pPr>
        <w:rPr>
          <w:rStyle w:val="SubtleReference"/>
          <w:b w:val="0"/>
          <w:bCs w:val="0"/>
          <w:color w:val="auto"/>
          <w:lang w:val="fr-FR"/>
        </w:rPr>
      </w:pPr>
      <w:r w:rsidRPr="00B70842">
        <w:rPr>
          <w:lang w:val="fr-FR"/>
        </w:rPr>
        <w:t xml:space="preserve">Veuillez </w:t>
      </w:r>
      <w:r w:rsidR="009B0BF1">
        <w:rPr>
          <w:lang w:val="fr-FR"/>
        </w:rPr>
        <w:t>mention</w:t>
      </w:r>
      <w:r w:rsidR="000B6859">
        <w:rPr>
          <w:lang w:val="fr-FR"/>
        </w:rPr>
        <w:t xml:space="preserve">ner au répondant </w:t>
      </w:r>
      <w:r w:rsidR="003D5F55">
        <w:rPr>
          <w:lang w:val="fr-FR"/>
        </w:rPr>
        <w:t xml:space="preserve">de </w:t>
      </w:r>
      <w:r w:rsidR="00850E90">
        <w:rPr>
          <w:lang w:val="fr-FR"/>
        </w:rPr>
        <w:t xml:space="preserve">ne pas inclure les membres de </w:t>
      </w:r>
      <w:r w:rsidR="00E91A17">
        <w:rPr>
          <w:lang w:val="fr-FR"/>
        </w:rPr>
        <w:t xml:space="preserve">son ménage. </w:t>
      </w:r>
    </w:p>
    <w:p w14:paraId="40F6D28D" w14:textId="71D52C25" w:rsidR="0022715A" w:rsidRDefault="000B12AB" w:rsidP="00FB26A2">
      <w:pPr>
        <w:pStyle w:val="Heading1"/>
      </w:pPr>
      <w:r>
        <w:rPr>
          <w:caps w:val="0"/>
        </w:rPr>
        <w:t>Lien social</w:t>
      </w:r>
      <w:r w:rsidR="0022715A">
        <w:t xml:space="preserve"> </w:t>
      </w:r>
      <w:r>
        <w:rPr>
          <w:caps w:val="0"/>
        </w:rPr>
        <w:t>et support</w:t>
      </w:r>
    </w:p>
    <w:p w14:paraId="17FF498E" w14:textId="77777777" w:rsidR="00FB26A2" w:rsidRPr="00FB26A2" w:rsidRDefault="00FB26A2" w:rsidP="00FB26A2"/>
    <w:p w14:paraId="57CF0873" w14:textId="6A5802EB" w:rsidR="0022715A" w:rsidRPr="00665775" w:rsidRDefault="00A62026" w:rsidP="0022715A">
      <w:pPr>
        <w:pStyle w:val="ListParagraph"/>
        <w:numPr>
          <w:ilvl w:val="0"/>
          <w:numId w:val="3"/>
        </w:numPr>
        <w:rPr>
          <w:lang w:val="fr-FR"/>
        </w:rPr>
      </w:pPr>
      <w:r w:rsidRPr="00A62026">
        <w:rPr>
          <w:lang w:val="fr-FR"/>
        </w:rPr>
        <w:t>Merci de placer chaque personne dans l</w:t>
      </w:r>
      <w:r>
        <w:rPr>
          <w:lang w:val="fr-FR"/>
        </w:rPr>
        <w:t xml:space="preserve">e cercle. </w:t>
      </w:r>
      <w:r w:rsidRPr="0044730C">
        <w:rPr>
          <w:lang w:val="fr-FR"/>
        </w:rPr>
        <w:t>Placez</w:t>
      </w:r>
      <w:r w:rsidR="00665775">
        <w:rPr>
          <w:lang w:val="fr-FR"/>
        </w:rPr>
        <w:t xml:space="preserve"> ensemble</w:t>
      </w:r>
      <w:r w:rsidRPr="0044730C">
        <w:rPr>
          <w:lang w:val="fr-FR"/>
        </w:rPr>
        <w:t xml:space="preserve"> les </w:t>
      </w:r>
      <w:r w:rsidR="00665775" w:rsidRPr="0044730C">
        <w:rPr>
          <w:lang w:val="fr-FR"/>
        </w:rPr>
        <w:t>personnes</w:t>
      </w:r>
      <w:r w:rsidRPr="0044730C">
        <w:rPr>
          <w:lang w:val="fr-FR"/>
        </w:rPr>
        <w:t xml:space="preserve"> qui sont proches</w:t>
      </w:r>
      <w:r w:rsidR="0044730C" w:rsidRPr="0044730C">
        <w:rPr>
          <w:lang w:val="fr-FR"/>
        </w:rPr>
        <w:t>.</w:t>
      </w:r>
      <w:r w:rsidR="00665775">
        <w:rPr>
          <w:lang w:val="fr-FR"/>
        </w:rPr>
        <w:t xml:space="preserve"> </w:t>
      </w:r>
      <w:r w:rsidR="00665775" w:rsidRPr="00665775">
        <w:rPr>
          <w:lang w:val="fr-FR"/>
        </w:rPr>
        <w:t xml:space="preserve">Placez </w:t>
      </w:r>
      <w:r w:rsidR="0097322A" w:rsidRPr="00665775">
        <w:rPr>
          <w:lang w:val="fr-FR"/>
        </w:rPr>
        <w:t xml:space="preserve">les personnes encore plus </w:t>
      </w:r>
      <w:r w:rsidR="0097322A">
        <w:rPr>
          <w:lang w:val="fr-FR"/>
        </w:rPr>
        <w:t>rapprochées</w:t>
      </w:r>
      <w:r w:rsidR="00665775">
        <w:rPr>
          <w:lang w:val="fr-FR"/>
        </w:rPr>
        <w:t xml:space="preserve"> les </w:t>
      </w:r>
      <w:r w:rsidR="0097322A">
        <w:rPr>
          <w:lang w:val="fr-FR"/>
        </w:rPr>
        <w:t>uns</w:t>
      </w:r>
      <w:r w:rsidR="00665775">
        <w:rPr>
          <w:lang w:val="fr-FR"/>
        </w:rPr>
        <w:t xml:space="preserve"> des autres</w:t>
      </w:r>
      <w:r w:rsidR="00665775" w:rsidRPr="00665775">
        <w:rPr>
          <w:lang w:val="fr-FR"/>
        </w:rPr>
        <w:t xml:space="preserve"> si elles sont amis ou de la même famille et </w:t>
      </w:r>
      <w:r w:rsidR="00E67756" w:rsidRPr="00665775">
        <w:rPr>
          <w:lang w:val="fr-FR"/>
        </w:rPr>
        <w:t>placez</w:t>
      </w:r>
      <w:r w:rsidR="00E67756">
        <w:rPr>
          <w:lang w:val="fr-FR"/>
        </w:rPr>
        <w:t>-les</w:t>
      </w:r>
      <w:r w:rsidR="00665775">
        <w:rPr>
          <w:lang w:val="fr-FR"/>
        </w:rPr>
        <w:t xml:space="preserve"> éloigné les uns des autres si elles ne se connaissent pas.</w:t>
      </w:r>
      <w:r w:rsidR="0022715A" w:rsidRPr="00665775">
        <w:rPr>
          <w:lang w:val="fr-FR"/>
        </w:rPr>
        <w:t xml:space="preserve"> </w:t>
      </w:r>
    </w:p>
    <w:p w14:paraId="5EF0CE82" w14:textId="097C9354" w:rsidR="00665775" w:rsidRDefault="00665775" w:rsidP="0022715A">
      <w:pPr>
        <w:pStyle w:val="ListParagraph"/>
        <w:numPr>
          <w:ilvl w:val="0"/>
          <w:numId w:val="3"/>
        </w:numPr>
        <w:rPr>
          <w:lang w:val="fr-FR"/>
        </w:rPr>
      </w:pPr>
      <w:r w:rsidRPr="00F37F75">
        <w:rPr>
          <w:lang w:val="fr-FR"/>
        </w:rPr>
        <w:t xml:space="preserve">Maintenant, </w:t>
      </w:r>
      <w:r w:rsidR="00F37F75" w:rsidRPr="00F37F75">
        <w:rPr>
          <w:lang w:val="fr-FR"/>
        </w:rPr>
        <w:t xml:space="preserve">tracez </w:t>
      </w:r>
      <w:r w:rsidR="00296D02" w:rsidRPr="00F37F75">
        <w:rPr>
          <w:lang w:val="fr-FR"/>
        </w:rPr>
        <w:t>une ligne</w:t>
      </w:r>
      <w:r w:rsidR="00F37F75" w:rsidRPr="00F37F75">
        <w:rPr>
          <w:lang w:val="fr-FR"/>
        </w:rPr>
        <w:t xml:space="preserve"> e</w:t>
      </w:r>
      <w:r w:rsidR="00F37F75">
        <w:rPr>
          <w:lang w:val="fr-FR"/>
        </w:rPr>
        <w:t xml:space="preserve">ntre les personnes qui sont amis, de la même famille ou des connaissances régulières. Une connaissance est une personne avec qui ces personnes ont </w:t>
      </w:r>
      <w:r w:rsidR="00423451">
        <w:rPr>
          <w:lang w:val="fr-FR"/>
        </w:rPr>
        <w:t>interagi</w:t>
      </w:r>
      <w:r w:rsidR="00F37F75">
        <w:rPr>
          <w:lang w:val="fr-FR"/>
        </w:rPr>
        <w:t xml:space="preserve"> dan</w:t>
      </w:r>
      <w:r w:rsidR="00296D02">
        <w:rPr>
          <w:lang w:val="fr-FR"/>
        </w:rPr>
        <w:t>s les 2 dernières semaines quand vous n’étiez pas là.</w:t>
      </w:r>
    </w:p>
    <w:p w14:paraId="7FF23FAB" w14:textId="77812325" w:rsidR="00D82A6A" w:rsidRPr="00F37F75" w:rsidRDefault="00D00ED3" w:rsidP="0022715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Si votre famille n’avait pas assez d’argent ou de ressources pour acheter de la nourriture</w:t>
      </w:r>
      <w:r w:rsidR="000A757F">
        <w:rPr>
          <w:lang w:val="fr-FR"/>
        </w:rPr>
        <w:t xml:space="preserve">, chez lesquelles de ces personnes elle demanderait de l’aide ? Merci d’entrer </w:t>
      </w:r>
      <w:r w:rsidR="0097322A">
        <w:rPr>
          <w:lang w:val="fr-FR"/>
        </w:rPr>
        <w:t>leurs noms</w:t>
      </w:r>
    </w:p>
    <w:p w14:paraId="18FD245B" w14:textId="3BF4FCFF" w:rsidR="000A757F" w:rsidRPr="000A757F" w:rsidRDefault="000A757F" w:rsidP="0022715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Parmi ces personnes, </w:t>
      </w:r>
      <w:r w:rsidR="00E26768">
        <w:rPr>
          <w:lang w:val="fr-FR"/>
        </w:rPr>
        <w:t>à</w:t>
      </w:r>
      <w:r>
        <w:rPr>
          <w:lang w:val="fr-FR"/>
        </w:rPr>
        <w:t xml:space="preserve"> qui demanderiez-vous de</w:t>
      </w:r>
      <w:r w:rsidR="0097322A">
        <w:rPr>
          <w:lang w:val="fr-FR"/>
        </w:rPr>
        <w:t>s conseils sur un sujet personnel</w:t>
      </w:r>
      <w:r w:rsidR="00E26768">
        <w:rPr>
          <w:lang w:val="fr-FR"/>
        </w:rPr>
        <w:t> </w:t>
      </w:r>
      <w:r w:rsidR="00E26768" w:rsidRPr="00E26768">
        <w:rPr>
          <w:lang w:val="fr-FR"/>
        </w:rPr>
        <w:t>?</w:t>
      </w:r>
    </w:p>
    <w:p w14:paraId="4A847796" w14:textId="3F6F7684" w:rsidR="00FB26A2" w:rsidRPr="000F1E3D" w:rsidRDefault="0097322A" w:rsidP="00FB26A2">
      <w:pPr>
        <w:rPr>
          <w:rStyle w:val="SubtleReference"/>
          <w:lang w:val="fr-FR"/>
        </w:rPr>
      </w:pPr>
      <w:r w:rsidRPr="000F1E3D">
        <w:rPr>
          <w:rStyle w:val="SubtleReference"/>
          <w:lang w:val="fr-FR"/>
        </w:rPr>
        <w:t xml:space="preserve">Script de </w:t>
      </w:r>
      <w:r w:rsidR="00B073C0" w:rsidRPr="000F1E3D">
        <w:rPr>
          <w:rStyle w:val="SubtleReference"/>
          <w:lang w:val="fr-FR"/>
        </w:rPr>
        <w:t>l’interviewer :</w:t>
      </w:r>
    </w:p>
    <w:p w14:paraId="69BFCCE3" w14:textId="7F17FAC2" w:rsidR="00771B0E" w:rsidRPr="00771B0E" w:rsidRDefault="00771B0E" w:rsidP="00FB26A2">
      <w:pPr>
        <w:pStyle w:val="ListParagraph"/>
        <w:rPr>
          <w:rStyle w:val="SubtleReference"/>
          <w:b w:val="0"/>
          <w:bCs w:val="0"/>
          <w:color w:val="auto"/>
          <w:lang w:val="fr-FR"/>
        </w:rPr>
      </w:pPr>
      <w:r w:rsidRPr="00771B0E">
        <w:rPr>
          <w:rStyle w:val="SubtleReference"/>
          <w:b w:val="0"/>
          <w:bCs w:val="0"/>
          <w:color w:val="auto"/>
          <w:lang w:val="fr-FR"/>
        </w:rPr>
        <w:t>Interviewer :</w:t>
      </w:r>
      <w:r w:rsidR="00FB26A2" w:rsidRPr="00771B0E">
        <w:rPr>
          <w:rStyle w:val="SubtleReference"/>
          <w:b w:val="0"/>
          <w:bCs w:val="0"/>
          <w:color w:val="auto"/>
          <w:lang w:val="fr-FR"/>
        </w:rPr>
        <w:t xml:space="preserve"> </w:t>
      </w:r>
      <w:r w:rsidRPr="00771B0E">
        <w:rPr>
          <w:rStyle w:val="SubtleReference"/>
          <w:b w:val="0"/>
          <w:bCs w:val="0"/>
          <w:color w:val="auto"/>
          <w:lang w:val="fr-FR"/>
        </w:rPr>
        <w:t>Pour le traçage des lignes, veuillez inviter le répondant à penser aux pairs de connaissances liste sur l’écran</w:t>
      </w:r>
    </w:p>
    <w:p w14:paraId="61A11EF2" w14:textId="7D2D0938" w:rsidR="00FB26A2" w:rsidRPr="000F1E3D" w:rsidRDefault="00FB26A2" w:rsidP="00FB26A2">
      <w:pPr>
        <w:pStyle w:val="ListParagraph"/>
        <w:rPr>
          <w:rStyle w:val="SubtleReference"/>
          <w:b w:val="0"/>
          <w:bCs w:val="0"/>
          <w:color w:val="auto"/>
          <w:lang w:val="fr-FR"/>
        </w:rPr>
      </w:pPr>
    </w:p>
    <w:p w14:paraId="43C7AB58" w14:textId="31F06F58" w:rsidR="00FB26A2" w:rsidRDefault="00FD6124" w:rsidP="00FB26A2">
      <w:pPr>
        <w:pStyle w:val="Heading1"/>
      </w:pPr>
      <w:r>
        <w:rPr>
          <w:caps w:val="0"/>
        </w:rPr>
        <w:t>Emplacements</w:t>
      </w:r>
    </w:p>
    <w:p w14:paraId="6379BB3C" w14:textId="3719B0EF" w:rsidR="00FB26A2" w:rsidRPr="00451B25" w:rsidRDefault="00C86482" w:rsidP="006E05B3">
      <w:pPr>
        <w:pStyle w:val="ListParagraph"/>
        <w:numPr>
          <w:ilvl w:val="0"/>
          <w:numId w:val="4"/>
        </w:numPr>
        <w:rPr>
          <w:lang w:val="fr-FR"/>
        </w:rPr>
      </w:pPr>
      <w:r w:rsidRPr="00451B25">
        <w:rPr>
          <w:lang w:val="fr-FR"/>
        </w:rPr>
        <w:t>Merci de placer ch</w:t>
      </w:r>
      <w:r w:rsidR="006E05B3" w:rsidRPr="00451B25">
        <w:rPr>
          <w:lang w:val="fr-FR"/>
        </w:rPr>
        <w:t xml:space="preserve">aque personne à l’endroit où elles habitant </w:t>
      </w:r>
      <w:r w:rsidR="006E05B3" w:rsidRPr="00451B25">
        <w:rPr>
          <w:b/>
          <w:bCs/>
          <w:lang w:val="fr-FR"/>
        </w:rPr>
        <w:t>actuellement.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4535"/>
      </w:tblGrid>
      <w:tr w:rsidR="00FB26A2" w14:paraId="5D889DB2" w14:textId="77777777" w:rsidTr="0015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E7E5D42" w14:textId="77777777" w:rsidR="00FB26A2" w:rsidRDefault="00FB26A2" w:rsidP="00157A3C">
            <w:r>
              <w:t>Value</w:t>
            </w:r>
          </w:p>
        </w:tc>
        <w:tc>
          <w:tcPr>
            <w:tcW w:w="4535" w:type="dxa"/>
          </w:tcPr>
          <w:p w14:paraId="20CC6D44" w14:textId="77777777" w:rsidR="00FB26A2" w:rsidRDefault="00FB26A2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FB26A2" w14:paraId="37ED9580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16A741" w14:textId="77777777" w:rsidR="00FB26A2" w:rsidRDefault="00FB26A2" w:rsidP="00157A3C">
            <w:r>
              <w:t>0</w:t>
            </w:r>
          </w:p>
        </w:tc>
        <w:tc>
          <w:tcPr>
            <w:tcW w:w="4535" w:type="dxa"/>
          </w:tcPr>
          <w:p w14:paraId="491B508A" w14:textId="6142D250" w:rsidR="00FB26A2" w:rsidRPr="003A1C68" w:rsidRDefault="006E05B3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Dans </w:t>
            </w:r>
            <w:proofErr w:type="spellStart"/>
            <w:r>
              <w:t>mon</w:t>
            </w:r>
            <w:proofErr w:type="spellEnd"/>
            <w:r>
              <w:t xml:space="preserve"> village</w:t>
            </w:r>
          </w:p>
        </w:tc>
      </w:tr>
      <w:tr w:rsidR="00FB26A2" w:rsidRPr="00060632" w14:paraId="0DF064C7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D2166" w14:textId="77777777" w:rsidR="00FB26A2" w:rsidRDefault="00FB26A2" w:rsidP="00157A3C">
            <w:r>
              <w:t>1</w:t>
            </w:r>
          </w:p>
        </w:tc>
        <w:tc>
          <w:tcPr>
            <w:tcW w:w="4535" w:type="dxa"/>
          </w:tcPr>
          <w:p w14:paraId="31470DFD" w14:textId="253BBAB7" w:rsidR="00FB26A2" w:rsidRPr="006E05B3" w:rsidRDefault="006E05B3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E05B3">
              <w:rPr>
                <w:lang w:val="fr-FR"/>
              </w:rPr>
              <w:t>RDC</w:t>
            </w:r>
            <w:r w:rsidR="00FB26A2" w:rsidRPr="006E05B3">
              <w:rPr>
                <w:lang w:val="fr-FR"/>
              </w:rPr>
              <w:t xml:space="preserve">, </w:t>
            </w:r>
            <w:r w:rsidRPr="006E05B3">
              <w:rPr>
                <w:lang w:val="fr-FR"/>
              </w:rPr>
              <w:t xml:space="preserve">en dehors de mon </w:t>
            </w:r>
            <w:r w:rsidR="00FB26A2" w:rsidRPr="006E05B3">
              <w:rPr>
                <w:lang w:val="fr-FR"/>
              </w:rPr>
              <w:t>village (visit</w:t>
            </w:r>
            <w:r w:rsidRPr="006E05B3">
              <w:rPr>
                <w:lang w:val="fr-FR"/>
              </w:rPr>
              <w:t>e</w:t>
            </w:r>
            <w:r w:rsidR="00FB26A2" w:rsidRPr="006E05B3">
              <w:rPr>
                <w:lang w:val="fr-FR"/>
              </w:rPr>
              <w:t>)</w:t>
            </w:r>
          </w:p>
        </w:tc>
      </w:tr>
      <w:tr w:rsidR="00FB26A2" w:rsidRPr="00060632" w14:paraId="30316A77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56CCCE" w14:textId="77777777" w:rsidR="00FB26A2" w:rsidRDefault="00FB26A2" w:rsidP="00157A3C">
            <w:r>
              <w:t>2</w:t>
            </w:r>
          </w:p>
        </w:tc>
        <w:tc>
          <w:tcPr>
            <w:tcW w:w="4535" w:type="dxa"/>
          </w:tcPr>
          <w:p w14:paraId="4EFBE29C" w14:textId="362565D6" w:rsidR="00FB26A2" w:rsidRPr="006E05B3" w:rsidRDefault="006E05B3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E05B3">
              <w:rPr>
                <w:lang w:val="fr-FR"/>
              </w:rPr>
              <w:t>RDC</w:t>
            </w:r>
            <w:r w:rsidR="00FB26A2" w:rsidRPr="006E05B3">
              <w:rPr>
                <w:lang w:val="fr-FR"/>
              </w:rPr>
              <w:t xml:space="preserve">, </w:t>
            </w:r>
            <w:r w:rsidRPr="006E05B3">
              <w:rPr>
                <w:lang w:val="fr-FR"/>
              </w:rPr>
              <w:t>mais ne peut v</w:t>
            </w:r>
            <w:r>
              <w:rPr>
                <w:lang w:val="fr-FR"/>
              </w:rPr>
              <w:t>isiter</w:t>
            </w:r>
          </w:p>
        </w:tc>
      </w:tr>
      <w:tr w:rsidR="00FB26A2" w:rsidRPr="00060632" w14:paraId="637B05B8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CE315E" w14:textId="02CEB17B" w:rsidR="00FB26A2" w:rsidRDefault="00FB26A2" w:rsidP="00157A3C">
            <w:r>
              <w:t>3</w:t>
            </w:r>
          </w:p>
        </w:tc>
        <w:tc>
          <w:tcPr>
            <w:tcW w:w="4535" w:type="dxa"/>
          </w:tcPr>
          <w:p w14:paraId="6B48D0B1" w14:textId="59383832" w:rsidR="00FB26A2" w:rsidRPr="006E05B3" w:rsidRDefault="006E05B3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E05B3">
              <w:rPr>
                <w:lang w:val="fr-FR"/>
              </w:rPr>
              <w:t>En dehors de la</w:t>
            </w:r>
            <w:r w:rsidR="00FB26A2" w:rsidRPr="006E05B3">
              <w:rPr>
                <w:lang w:val="fr-FR"/>
              </w:rPr>
              <w:t xml:space="preserve"> </w:t>
            </w:r>
            <w:r w:rsidRPr="006E05B3">
              <w:rPr>
                <w:lang w:val="fr-FR"/>
              </w:rPr>
              <w:t>RD</w:t>
            </w:r>
            <w:r w:rsidR="00FB26A2" w:rsidRPr="006E05B3">
              <w:rPr>
                <w:lang w:val="fr-FR"/>
              </w:rPr>
              <w:t>C</w:t>
            </w:r>
          </w:p>
        </w:tc>
      </w:tr>
    </w:tbl>
    <w:p w14:paraId="39F7F716" w14:textId="6537A8C8" w:rsidR="00FB26A2" w:rsidRPr="000F1E3D" w:rsidRDefault="006E05B3" w:rsidP="00FB26A2">
      <w:pPr>
        <w:rPr>
          <w:rStyle w:val="SubtleReference"/>
          <w:lang w:val="fr-FR"/>
        </w:rPr>
      </w:pPr>
      <w:r w:rsidRPr="000F1E3D">
        <w:rPr>
          <w:rStyle w:val="SubtleReference"/>
          <w:lang w:val="fr-FR"/>
        </w:rPr>
        <w:t xml:space="preserve">Script de </w:t>
      </w:r>
      <w:r w:rsidR="00B073C0" w:rsidRPr="000F1E3D">
        <w:rPr>
          <w:rStyle w:val="SubtleReference"/>
          <w:lang w:val="fr-FR"/>
        </w:rPr>
        <w:t>l’interviewer :</w:t>
      </w:r>
    </w:p>
    <w:p w14:paraId="7A066822" w14:textId="6CCC9AE9" w:rsidR="006E05B3" w:rsidRPr="006E05B3" w:rsidRDefault="00B720B0" w:rsidP="00FB26A2">
      <w:pPr>
        <w:rPr>
          <w:rStyle w:val="SubtleReference"/>
          <w:b w:val="0"/>
          <w:bCs w:val="0"/>
          <w:color w:val="auto"/>
          <w:lang w:val="fr-FR"/>
        </w:rPr>
      </w:pPr>
      <w:r w:rsidRPr="006E05B3">
        <w:rPr>
          <w:rStyle w:val="SubtleReference"/>
          <w:b w:val="0"/>
          <w:bCs w:val="0"/>
          <w:color w:val="auto"/>
          <w:lang w:val="fr-FR"/>
        </w:rPr>
        <w:t>Interviewer :</w:t>
      </w:r>
      <w:r w:rsidR="00FB26A2" w:rsidRPr="006E05B3">
        <w:rPr>
          <w:rStyle w:val="SubtleReference"/>
          <w:b w:val="0"/>
          <w:bCs w:val="0"/>
          <w:color w:val="auto"/>
          <w:lang w:val="fr-FR"/>
        </w:rPr>
        <w:t xml:space="preserve"> </w:t>
      </w:r>
      <w:r w:rsidR="006E05B3" w:rsidRPr="006E05B3">
        <w:rPr>
          <w:rStyle w:val="SubtleReference"/>
          <w:b w:val="0"/>
          <w:bCs w:val="0"/>
          <w:color w:val="auto"/>
          <w:lang w:val="fr-FR"/>
        </w:rPr>
        <w:t xml:space="preserve">Les </w:t>
      </w:r>
      <w:r w:rsidR="009E1245" w:rsidRPr="006E05B3">
        <w:rPr>
          <w:rStyle w:val="SubtleReference"/>
          <w:b w:val="0"/>
          <w:bCs w:val="0"/>
          <w:color w:val="auto"/>
          <w:lang w:val="fr-FR"/>
        </w:rPr>
        <w:t>quatre</w:t>
      </w:r>
      <w:r w:rsidR="006E05B3" w:rsidRPr="006E05B3">
        <w:rPr>
          <w:rStyle w:val="SubtleReference"/>
          <w:b w:val="0"/>
          <w:bCs w:val="0"/>
          <w:color w:val="auto"/>
          <w:lang w:val="fr-FR"/>
        </w:rPr>
        <w:t xml:space="preserve"> </w:t>
      </w:r>
      <w:r w:rsidR="009E1245" w:rsidRPr="006E05B3">
        <w:rPr>
          <w:rStyle w:val="SubtleReference"/>
          <w:b w:val="0"/>
          <w:bCs w:val="0"/>
          <w:color w:val="auto"/>
          <w:lang w:val="fr-FR"/>
        </w:rPr>
        <w:t>catégories</w:t>
      </w:r>
      <w:r w:rsidR="006E05B3" w:rsidRPr="006E05B3">
        <w:rPr>
          <w:rStyle w:val="SubtleReference"/>
          <w:b w:val="0"/>
          <w:bCs w:val="0"/>
          <w:color w:val="auto"/>
          <w:lang w:val="fr-FR"/>
        </w:rPr>
        <w:t xml:space="preserve"> p</w:t>
      </w:r>
      <w:r w:rsidR="006E05B3">
        <w:rPr>
          <w:rStyle w:val="SubtleReference"/>
          <w:b w:val="0"/>
          <w:bCs w:val="0"/>
          <w:color w:val="auto"/>
          <w:lang w:val="fr-FR"/>
        </w:rPr>
        <w:t xml:space="preserve">our l’emplacement </w:t>
      </w:r>
      <w:r>
        <w:rPr>
          <w:rStyle w:val="SubtleReference"/>
          <w:b w:val="0"/>
          <w:bCs w:val="0"/>
          <w:color w:val="auto"/>
          <w:lang w:val="fr-FR"/>
        </w:rPr>
        <w:t>des différentes connaissances</w:t>
      </w:r>
      <w:r w:rsidR="006E05B3">
        <w:rPr>
          <w:rStyle w:val="SubtleReference"/>
          <w:b w:val="0"/>
          <w:bCs w:val="0"/>
          <w:color w:val="auto"/>
          <w:lang w:val="fr-FR"/>
        </w:rPr>
        <w:t xml:space="preserve"> sont </w:t>
      </w:r>
      <w:r w:rsidR="009E1245">
        <w:rPr>
          <w:rStyle w:val="SubtleReference"/>
          <w:b w:val="0"/>
          <w:bCs w:val="0"/>
          <w:color w:val="auto"/>
          <w:lang w:val="fr-FR"/>
        </w:rPr>
        <w:t>comme suit :</w:t>
      </w:r>
    </w:p>
    <w:p w14:paraId="53ADD58C" w14:textId="5A894124" w:rsidR="009E1245" w:rsidRPr="009E1245" w:rsidRDefault="009E1245" w:rsidP="00FB26A2">
      <w:pPr>
        <w:rPr>
          <w:rStyle w:val="SubtleReference"/>
          <w:b w:val="0"/>
          <w:bCs w:val="0"/>
          <w:color w:val="auto"/>
          <w:lang w:val="fr-FR"/>
        </w:rPr>
      </w:pPr>
      <w:r w:rsidRPr="009E1245">
        <w:rPr>
          <w:rStyle w:val="SubtleReference"/>
          <w:color w:val="auto"/>
          <w:lang w:val="fr-FR"/>
        </w:rPr>
        <w:t xml:space="preserve">Dans mon </w:t>
      </w:r>
      <w:r w:rsidR="00B720B0" w:rsidRPr="009E1245">
        <w:rPr>
          <w:rStyle w:val="SubtleReference"/>
          <w:color w:val="auto"/>
          <w:lang w:val="fr-FR"/>
        </w:rPr>
        <w:t>village :</w:t>
      </w:r>
      <w:r w:rsidRPr="009E1245">
        <w:rPr>
          <w:rStyle w:val="SubtleReference"/>
          <w:b w:val="0"/>
          <w:bCs w:val="0"/>
          <w:color w:val="auto"/>
          <w:lang w:val="fr-FR"/>
        </w:rPr>
        <w:t xml:space="preserve"> Utilisez </w:t>
      </w:r>
      <w:r w:rsidR="0024587F">
        <w:rPr>
          <w:rStyle w:val="SubtleReference"/>
          <w:b w:val="0"/>
          <w:bCs w:val="0"/>
          <w:color w:val="auto"/>
          <w:lang w:val="fr-FR"/>
        </w:rPr>
        <w:t>celle-ci</w:t>
      </w:r>
      <w:r>
        <w:rPr>
          <w:rStyle w:val="SubtleReference"/>
          <w:b w:val="0"/>
          <w:bCs w:val="0"/>
          <w:color w:val="auto"/>
          <w:lang w:val="fr-FR"/>
        </w:rPr>
        <w:t xml:space="preserve"> si la connaissance </w:t>
      </w:r>
      <w:r w:rsidR="0024587F">
        <w:rPr>
          <w:rStyle w:val="SubtleReference"/>
          <w:b w:val="0"/>
          <w:bCs w:val="0"/>
          <w:color w:val="auto"/>
          <w:lang w:val="fr-FR"/>
        </w:rPr>
        <w:t>vit dans le même village que le répondant</w:t>
      </w:r>
    </w:p>
    <w:p w14:paraId="1639B603" w14:textId="1FE1A780" w:rsidR="0024587F" w:rsidRDefault="0024587F" w:rsidP="00FB26A2">
      <w:pPr>
        <w:rPr>
          <w:lang w:val="fr-FR"/>
        </w:rPr>
      </w:pPr>
      <w:r w:rsidRPr="0024587F">
        <w:rPr>
          <w:b/>
          <w:bCs/>
          <w:lang w:val="fr-FR"/>
        </w:rPr>
        <w:t>RDC, en dehors de m</w:t>
      </w:r>
      <w:r>
        <w:rPr>
          <w:b/>
          <w:bCs/>
          <w:lang w:val="fr-FR"/>
        </w:rPr>
        <w:t xml:space="preserve">on village (visite) : </w:t>
      </w:r>
      <w:r w:rsidR="00B720B0">
        <w:rPr>
          <w:lang w:val="fr-FR"/>
        </w:rPr>
        <w:t xml:space="preserve">Utilisez celle-ci </w:t>
      </w:r>
      <w:r w:rsidR="00F906A8">
        <w:rPr>
          <w:lang w:val="fr-FR"/>
        </w:rPr>
        <w:t>si la connaissance vit en RDC mais pas dans le même village que le répondant</w:t>
      </w:r>
      <w:r w:rsidR="000D0630">
        <w:rPr>
          <w:lang w:val="fr-FR"/>
        </w:rPr>
        <w:t xml:space="preserve"> mais que le </w:t>
      </w:r>
      <w:r w:rsidR="00EB7284">
        <w:rPr>
          <w:lang w:val="fr-FR"/>
        </w:rPr>
        <w:t>répondant</w:t>
      </w:r>
      <w:r w:rsidR="000D0630">
        <w:rPr>
          <w:lang w:val="fr-FR"/>
        </w:rPr>
        <w:t xml:space="preserve"> peut rendre visite </w:t>
      </w:r>
      <w:proofErr w:type="spellStart"/>
      <w:r w:rsidR="000D0630">
        <w:rPr>
          <w:lang w:val="fr-FR"/>
        </w:rPr>
        <w:t>a</w:t>
      </w:r>
      <w:proofErr w:type="spellEnd"/>
      <w:r w:rsidR="000D0630">
        <w:rPr>
          <w:lang w:val="fr-FR"/>
        </w:rPr>
        <w:t xml:space="preserve"> la connaissance (ou vice versa) sans que </w:t>
      </w:r>
      <w:r w:rsidR="00EB7284">
        <w:rPr>
          <w:lang w:val="fr-FR"/>
        </w:rPr>
        <w:t xml:space="preserve">le manque de ressource, un conflit ou d’autre barrières ne s’y oppose. </w:t>
      </w:r>
    </w:p>
    <w:p w14:paraId="31FB1FF8" w14:textId="4F1B0E3C" w:rsidR="00EB7284" w:rsidRPr="00EB7284" w:rsidRDefault="00EB7284" w:rsidP="00FB26A2">
      <w:pPr>
        <w:rPr>
          <w:lang w:val="fr-FR"/>
        </w:rPr>
      </w:pPr>
      <w:r w:rsidRPr="00EB7284">
        <w:rPr>
          <w:b/>
          <w:bCs/>
          <w:lang w:val="fr-FR"/>
        </w:rPr>
        <w:lastRenderedPageBreak/>
        <w:t>RDC en dehors de mon village (visite)</w:t>
      </w:r>
      <w:r>
        <w:rPr>
          <w:b/>
          <w:bCs/>
          <w:lang w:val="fr-FR"/>
        </w:rPr>
        <w:t> :</w:t>
      </w:r>
      <w:r>
        <w:rPr>
          <w:lang w:val="fr-FR"/>
        </w:rPr>
        <w:t xml:space="preserve"> Utilisez </w:t>
      </w:r>
      <w:r w:rsidR="002D741E">
        <w:rPr>
          <w:lang w:val="fr-FR"/>
        </w:rPr>
        <w:t>celle-ci</w:t>
      </w:r>
      <w:r>
        <w:rPr>
          <w:lang w:val="fr-FR"/>
        </w:rPr>
        <w:t xml:space="preserve"> si la connaissance vit en RDC mais que le répondant ne peut pas</w:t>
      </w:r>
      <w:r w:rsidR="001A44F3">
        <w:rPr>
          <w:lang w:val="fr-FR"/>
        </w:rPr>
        <w:t xml:space="preserve"> rendre visite </w:t>
      </w:r>
      <w:proofErr w:type="spellStart"/>
      <w:r w:rsidR="001A44F3">
        <w:rPr>
          <w:lang w:val="fr-FR"/>
        </w:rPr>
        <w:t>a</w:t>
      </w:r>
      <w:proofErr w:type="spellEnd"/>
      <w:r w:rsidR="001A44F3">
        <w:rPr>
          <w:lang w:val="fr-FR"/>
        </w:rPr>
        <w:t xml:space="preserve"> la connaissance du a un manque de ressource, un conflit ou d’autres barrières</w:t>
      </w:r>
    </w:p>
    <w:p w14:paraId="18991999" w14:textId="021F3BB7" w:rsidR="001A44F3" w:rsidRDefault="001A44F3" w:rsidP="00FB26A2">
      <w:pPr>
        <w:rPr>
          <w:lang w:val="fr-FR"/>
        </w:rPr>
      </w:pPr>
      <w:r w:rsidRPr="001A44F3">
        <w:rPr>
          <w:b/>
          <w:bCs/>
          <w:lang w:val="fr-FR"/>
        </w:rPr>
        <w:t>En dehors de la RDC</w:t>
      </w:r>
      <w:r>
        <w:rPr>
          <w:b/>
          <w:bCs/>
          <w:lang w:val="fr-FR"/>
        </w:rPr>
        <w:t xml:space="preserve"> : </w:t>
      </w:r>
      <w:r>
        <w:rPr>
          <w:lang w:val="fr-FR"/>
        </w:rPr>
        <w:t>Utilisez cela</w:t>
      </w:r>
      <w:r w:rsidR="002D741E">
        <w:rPr>
          <w:lang w:val="fr-FR"/>
        </w:rPr>
        <w:t xml:space="preserve"> si la connaissance vit dans un autre pays</w:t>
      </w:r>
    </w:p>
    <w:p w14:paraId="5D120711" w14:textId="77777777" w:rsidR="009B4194" w:rsidRDefault="009B4194" w:rsidP="00FB26A2">
      <w:pPr>
        <w:rPr>
          <w:lang w:val="fr-FR"/>
        </w:rPr>
      </w:pPr>
    </w:p>
    <w:p w14:paraId="56D95892" w14:textId="77777777" w:rsidR="009B4194" w:rsidRPr="001A44F3" w:rsidRDefault="009B4194" w:rsidP="00FB26A2">
      <w:pPr>
        <w:rPr>
          <w:lang w:val="fr-FR"/>
        </w:rPr>
      </w:pPr>
    </w:p>
    <w:p w14:paraId="41173F47" w14:textId="1B281C2E" w:rsidR="00FB26A2" w:rsidRDefault="00D3788E" w:rsidP="00FB26A2">
      <w:pPr>
        <w:pStyle w:val="Heading1"/>
      </w:pPr>
      <w:proofErr w:type="spellStart"/>
      <w:r>
        <w:rPr>
          <w:caps w:val="0"/>
        </w:rPr>
        <w:t>Statut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migratoire</w:t>
      </w:r>
      <w:proofErr w:type="spellEnd"/>
    </w:p>
    <w:p w14:paraId="604355D6" w14:textId="1CE4F22D" w:rsidR="00FB26A2" w:rsidRPr="00F478F8" w:rsidRDefault="009B4194" w:rsidP="00F478F8">
      <w:pPr>
        <w:pStyle w:val="ListParagraph"/>
        <w:numPr>
          <w:ilvl w:val="0"/>
          <w:numId w:val="5"/>
        </w:numPr>
        <w:rPr>
          <w:lang w:val="fr-FR"/>
        </w:rPr>
      </w:pPr>
      <w:r w:rsidRPr="00F478F8">
        <w:rPr>
          <w:lang w:val="fr-FR"/>
        </w:rPr>
        <w:t>Parmi vos amis et co</w:t>
      </w:r>
      <w:r w:rsidR="00F478F8" w:rsidRPr="00F478F8">
        <w:rPr>
          <w:lang w:val="fr-FR"/>
        </w:rPr>
        <w:t>nnaissances de votre communauté, que</w:t>
      </w:r>
      <w:r w:rsidR="00F478F8">
        <w:rPr>
          <w:lang w:val="fr-FR"/>
        </w:rPr>
        <w:t>l</w:t>
      </w:r>
      <w:r w:rsidR="00F478F8" w:rsidRPr="00F478F8">
        <w:rPr>
          <w:lang w:val="fr-FR"/>
        </w:rPr>
        <w:t xml:space="preserve"> est leur statut migratoire ?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4535"/>
      </w:tblGrid>
      <w:tr w:rsidR="00FB26A2" w14:paraId="5507C0EE" w14:textId="77777777" w:rsidTr="0015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4ED507E3" w14:textId="77777777" w:rsidR="00FB26A2" w:rsidRDefault="00FB26A2" w:rsidP="00157A3C">
            <w:r>
              <w:t>Value</w:t>
            </w:r>
          </w:p>
        </w:tc>
        <w:tc>
          <w:tcPr>
            <w:tcW w:w="4535" w:type="dxa"/>
          </w:tcPr>
          <w:p w14:paraId="5D9C6CD3" w14:textId="77777777" w:rsidR="00FB26A2" w:rsidRDefault="00FB26A2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FB26A2" w14:paraId="53AC33B8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141FB" w14:textId="77777777" w:rsidR="00FB26A2" w:rsidRDefault="00FB26A2" w:rsidP="00157A3C">
            <w:r>
              <w:t>0</w:t>
            </w:r>
          </w:p>
        </w:tc>
        <w:tc>
          <w:tcPr>
            <w:tcW w:w="4535" w:type="dxa"/>
          </w:tcPr>
          <w:p w14:paraId="6ACCF3A7" w14:textId="68EFCFC4" w:rsidR="00FB26A2" w:rsidRPr="003A1C68" w:rsidRDefault="001C2A04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Habite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 xml:space="preserve"> </w:t>
            </w:r>
            <w:proofErr w:type="spellStart"/>
            <w:r>
              <w:t>depuis</w:t>
            </w:r>
            <w:proofErr w:type="spellEnd"/>
            <w:r>
              <w:t xml:space="preserve"> Janvier 2021</w:t>
            </w:r>
          </w:p>
        </w:tc>
      </w:tr>
      <w:tr w:rsidR="00FB26A2" w:rsidRPr="00060632" w14:paraId="15B175F9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4902F9" w14:textId="77777777" w:rsidR="00FB26A2" w:rsidRDefault="00FB26A2" w:rsidP="00157A3C">
            <w:r>
              <w:t>1</w:t>
            </w:r>
          </w:p>
        </w:tc>
        <w:tc>
          <w:tcPr>
            <w:tcW w:w="4535" w:type="dxa"/>
          </w:tcPr>
          <w:p w14:paraId="5C03B7DD" w14:textId="36C24B88" w:rsidR="00FB26A2" w:rsidRPr="000F1E3D" w:rsidRDefault="001C2A04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F1E3D">
              <w:rPr>
                <w:lang w:val="fr-FR"/>
              </w:rPr>
              <w:t xml:space="preserve">A volontairement </w:t>
            </w:r>
            <w:r w:rsidR="0031196E" w:rsidRPr="000F1E3D">
              <w:rPr>
                <w:lang w:val="fr-FR"/>
              </w:rPr>
              <w:t>emménagé</w:t>
            </w:r>
            <w:r w:rsidRPr="000F1E3D">
              <w:rPr>
                <w:lang w:val="fr-FR"/>
              </w:rPr>
              <w:t xml:space="preserve"> ici </w:t>
            </w:r>
            <w:r w:rsidR="00C652EA" w:rsidRPr="000F1E3D">
              <w:rPr>
                <w:lang w:val="fr-FR"/>
              </w:rPr>
              <w:t>après</w:t>
            </w:r>
            <w:r w:rsidRPr="000F1E3D">
              <w:rPr>
                <w:lang w:val="fr-FR"/>
              </w:rPr>
              <w:t xml:space="preserve"> Janvier 2021</w:t>
            </w:r>
          </w:p>
        </w:tc>
      </w:tr>
      <w:tr w:rsidR="00FB26A2" w:rsidRPr="00060632" w14:paraId="454962EE" w14:textId="77777777" w:rsidTr="00157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079F62" w14:textId="77777777" w:rsidR="00FB26A2" w:rsidRDefault="00FB26A2" w:rsidP="00157A3C">
            <w:r>
              <w:t>2</w:t>
            </w:r>
          </w:p>
        </w:tc>
        <w:tc>
          <w:tcPr>
            <w:tcW w:w="4535" w:type="dxa"/>
          </w:tcPr>
          <w:p w14:paraId="437A48D8" w14:textId="399D5A66" w:rsidR="00FB26A2" w:rsidRPr="005F5321" w:rsidRDefault="001C2A04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F5321">
              <w:rPr>
                <w:lang w:val="fr-FR"/>
              </w:rPr>
              <w:t xml:space="preserve">A </w:t>
            </w:r>
            <w:r w:rsidR="0031196E" w:rsidRPr="005F5321">
              <w:rPr>
                <w:lang w:val="fr-FR"/>
              </w:rPr>
              <w:t>emménagé</w:t>
            </w:r>
            <w:r w:rsidRPr="005F5321">
              <w:rPr>
                <w:lang w:val="fr-FR"/>
              </w:rPr>
              <w:t xml:space="preserve"> ici </w:t>
            </w:r>
            <w:r w:rsidR="00860F2A" w:rsidRPr="005F5321">
              <w:rPr>
                <w:lang w:val="fr-FR"/>
              </w:rPr>
              <w:t>après</w:t>
            </w:r>
            <w:r w:rsidRPr="005F5321">
              <w:rPr>
                <w:lang w:val="fr-FR"/>
              </w:rPr>
              <w:t xml:space="preserve"> Janvier 2021 en raison d</w:t>
            </w:r>
            <w:r w:rsidR="004D32CD" w:rsidRPr="005F5321">
              <w:rPr>
                <w:lang w:val="fr-FR"/>
              </w:rPr>
              <w:t>’un</w:t>
            </w:r>
            <w:r w:rsidR="005F5321" w:rsidRPr="005F5321">
              <w:rPr>
                <w:lang w:val="fr-FR"/>
              </w:rPr>
              <w:t xml:space="preserve"> conflit ou du</w:t>
            </w:r>
            <w:r w:rsidR="005F5321">
              <w:rPr>
                <w:lang w:val="fr-FR"/>
              </w:rPr>
              <w:t xml:space="preserve"> climat</w:t>
            </w:r>
          </w:p>
        </w:tc>
      </w:tr>
      <w:tr w:rsidR="00FB26A2" w14:paraId="0C65CC3E" w14:textId="77777777" w:rsidTr="0015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6523D9" w14:textId="77777777" w:rsidR="00FB26A2" w:rsidRDefault="00FB26A2" w:rsidP="00157A3C">
            <w:r>
              <w:t>9</w:t>
            </w:r>
          </w:p>
        </w:tc>
        <w:tc>
          <w:tcPr>
            <w:tcW w:w="4535" w:type="dxa"/>
          </w:tcPr>
          <w:p w14:paraId="621CF813" w14:textId="70DC56AA" w:rsidR="00FB26A2" w:rsidRDefault="005F5321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Incertain</w:t>
            </w:r>
            <w:proofErr w:type="spellEnd"/>
          </w:p>
        </w:tc>
      </w:tr>
    </w:tbl>
    <w:p w14:paraId="4671E098" w14:textId="2EE72D46" w:rsidR="00FB26A2" w:rsidRDefault="00C629E6" w:rsidP="00FB26A2">
      <w:pPr>
        <w:rPr>
          <w:rStyle w:val="SubtleReference"/>
        </w:rPr>
      </w:pPr>
      <w:r>
        <w:rPr>
          <w:rStyle w:val="SubtleReference"/>
        </w:rPr>
        <w:t xml:space="preserve">Script de </w:t>
      </w:r>
      <w:proofErr w:type="spellStart"/>
      <w:r w:rsidR="006B67E3">
        <w:rPr>
          <w:rStyle w:val="SubtleReference"/>
        </w:rPr>
        <w:t>l’interviewer</w:t>
      </w:r>
      <w:proofErr w:type="spellEnd"/>
      <w:r w:rsidR="00FB26A2">
        <w:rPr>
          <w:rStyle w:val="SubtleReference"/>
        </w:rPr>
        <w:t>:</w:t>
      </w:r>
    </w:p>
    <w:p w14:paraId="05C089C4" w14:textId="3457F450" w:rsidR="00FB26A2" w:rsidRPr="000F1E3D" w:rsidRDefault="006B67E3" w:rsidP="00FB26A2">
      <w:pPr>
        <w:rPr>
          <w:rStyle w:val="SubtleReference"/>
          <w:b w:val="0"/>
          <w:bCs w:val="0"/>
          <w:color w:val="auto"/>
          <w:lang w:val="fr-FR"/>
        </w:rPr>
      </w:pPr>
      <w:r w:rsidRPr="000F1E3D">
        <w:rPr>
          <w:rStyle w:val="SubtleReference"/>
          <w:b w:val="0"/>
          <w:bCs w:val="0"/>
          <w:color w:val="auto"/>
          <w:lang w:val="fr-FR"/>
        </w:rPr>
        <w:t>Interviewer :</w:t>
      </w:r>
      <w:r w:rsidR="00C629E6" w:rsidRPr="000F1E3D">
        <w:rPr>
          <w:rStyle w:val="SubtleReference"/>
          <w:b w:val="0"/>
          <w:bCs w:val="0"/>
          <w:color w:val="auto"/>
          <w:lang w:val="fr-FR"/>
        </w:rPr>
        <w:t xml:space="preserve"> Merci de distinguer les connaissances qui ont </w:t>
      </w:r>
      <w:r w:rsidR="000F1E3D" w:rsidRPr="000F1E3D">
        <w:rPr>
          <w:rStyle w:val="SubtleReference"/>
          <w:b w:val="0"/>
          <w:bCs w:val="0"/>
          <w:color w:val="auto"/>
          <w:lang w:val="fr-FR"/>
        </w:rPr>
        <w:t>emménagé</w:t>
      </w:r>
      <w:r w:rsidR="00440BDF" w:rsidRPr="000F1E3D">
        <w:rPr>
          <w:rStyle w:val="SubtleReference"/>
          <w:b w:val="0"/>
          <w:bCs w:val="0"/>
          <w:color w:val="auto"/>
          <w:lang w:val="fr-FR"/>
        </w:rPr>
        <w:t xml:space="preserve"> volontairement et celles qui on</w:t>
      </w:r>
      <w:r w:rsidR="00060632">
        <w:rPr>
          <w:rStyle w:val="SubtleReference"/>
          <w:b w:val="0"/>
          <w:bCs w:val="0"/>
          <w:color w:val="auto"/>
          <w:lang w:val="fr-FR"/>
        </w:rPr>
        <w:t>t</w:t>
      </w:r>
      <w:r w:rsidR="00440BDF" w:rsidRPr="000F1E3D">
        <w:rPr>
          <w:rStyle w:val="SubtleReference"/>
          <w:b w:val="0"/>
          <w:bCs w:val="0"/>
          <w:color w:val="auto"/>
          <w:lang w:val="fr-FR"/>
        </w:rPr>
        <w:t xml:space="preserve"> </w:t>
      </w:r>
      <w:r w:rsidR="0031196E" w:rsidRPr="000F1E3D">
        <w:rPr>
          <w:rStyle w:val="SubtleReference"/>
          <w:b w:val="0"/>
          <w:bCs w:val="0"/>
          <w:color w:val="auto"/>
          <w:lang w:val="fr-FR"/>
        </w:rPr>
        <w:t>été</w:t>
      </w:r>
      <w:r w:rsidR="00440BDF" w:rsidRPr="000F1E3D">
        <w:rPr>
          <w:rStyle w:val="SubtleReference"/>
          <w:b w:val="0"/>
          <w:bCs w:val="0"/>
          <w:color w:val="auto"/>
          <w:lang w:val="fr-FR"/>
        </w:rPr>
        <w:t xml:space="preserve"> </w:t>
      </w:r>
      <w:r w:rsidR="0031196E" w:rsidRPr="000F1E3D">
        <w:rPr>
          <w:rStyle w:val="SubtleReference"/>
          <w:b w:val="0"/>
          <w:bCs w:val="0"/>
          <w:color w:val="auto"/>
          <w:lang w:val="fr-FR"/>
        </w:rPr>
        <w:t>déplacés</w:t>
      </w:r>
      <w:r w:rsidR="00440BDF" w:rsidRPr="000F1E3D">
        <w:rPr>
          <w:rStyle w:val="SubtleReference"/>
          <w:b w:val="0"/>
          <w:bCs w:val="0"/>
          <w:color w:val="auto"/>
          <w:lang w:val="fr-FR"/>
        </w:rPr>
        <w:t xml:space="preserve"> en raison d’un conflit ou d’un choc climatique (</w:t>
      </w:r>
      <w:r w:rsidR="0031196E" w:rsidRPr="000F1E3D">
        <w:rPr>
          <w:rStyle w:val="SubtleReference"/>
          <w:b w:val="0"/>
          <w:bCs w:val="0"/>
          <w:color w:val="auto"/>
          <w:lang w:val="fr-FR"/>
        </w:rPr>
        <w:t>déplacés</w:t>
      </w:r>
      <w:r w:rsidR="00440BDF" w:rsidRPr="000F1E3D">
        <w:rPr>
          <w:rStyle w:val="SubtleReference"/>
          <w:b w:val="0"/>
          <w:bCs w:val="0"/>
          <w:color w:val="auto"/>
          <w:lang w:val="fr-FR"/>
        </w:rPr>
        <w:t>)</w:t>
      </w:r>
      <w:r w:rsidR="00FB26A2" w:rsidRPr="000F1E3D">
        <w:rPr>
          <w:rStyle w:val="SubtleReference"/>
          <w:b w:val="0"/>
          <w:bCs w:val="0"/>
          <w:color w:val="auto"/>
          <w:lang w:val="fr-FR"/>
        </w:rPr>
        <w:t xml:space="preserve"> </w:t>
      </w:r>
    </w:p>
    <w:p w14:paraId="78E08583" w14:textId="6D6A26B7" w:rsidR="00FB26A2" w:rsidRPr="00440BDF" w:rsidRDefault="004D6D2B" w:rsidP="00FB26A2">
      <w:pPr>
        <w:pStyle w:val="Heading1"/>
        <w:rPr>
          <w:lang w:val="fr-FR"/>
        </w:rPr>
      </w:pPr>
      <w:r w:rsidRPr="00440BDF">
        <w:rPr>
          <w:caps w:val="0"/>
          <w:lang w:val="fr-FR"/>
        </w:rPr>
        <w:t>Confiance et tensions</w:t>
      </w:r>
    </w:p>
    <w:p w14:paraId="34E8C930" w14:textId="56CDFF6F" w:rsidR="008F30F4" w:rsidRPr="00430A65" w:rsidRDefault="00430A65" w:rsidP="008F30F4">
      <w:pPr>
        <w:rPr>
          <w:lang w:val="fr-FR"/>
        </w:rPr>
      </w:pPr>
      <w:r w:rsidRPr="00430A65">
        <w:rPr>
          <w:lang w:val="fr-FR"/>
        </w:rPr>
        <w:t>J’aimerais maintenant vous poser d</w:t>
      </w:r>
      <w:r>
        <w:rPr>
          <w:lang w:val="fr-FR"/>
        </w:rPr>
        <w:t>es questions sur certaines de vos relations avec qui vous avez indiqué être amis ou connaissances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5"/>
      </w:tblGrid>
      <w:tr w:rsidR="008F30F4" w14:paraId="59CE62BE" w14:textId="77777777" w:rsidTr="7D9FE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475AA24E" w14:textId="77777777" w:rsidR="008F30F4" w:rsidRDefault="008F30F4" w:rsidP="00157A3C">
            <w:r>
              <w:t>VARIABLE</w:t>
            </w:r>
          </w:p>
        </w:tc>
        <w:tc>
          <w:tcPr>
            <w:tcW w:w="2410" w:type="dxa"/>
          </w:tcPr>
          <w:p w14:paraId="7B1177BA" w14:textId="77777777" w:rsidR="008F30F4" w:rsidRDefault="008F30F4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4535" w:type="dxa"/>
          </w:tcPr>
          <w:p w14:paraId="682B2243" w14:textId="77777777" w:rsidR="008F30F4" w:rsidRDefault="008F30F4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PROMPT</w:t>
            </w:r>
          </w:p>
        </w:tc>
      </w:tr>
      <w:tr w:rsidR="008F30F4" w:rsidRPr="00060632" w14:paraId="3C142053" w14:textId="77777777" w:rsidTr="7D9FE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AEFD45" w14:textId="447E6CD5" w:rsidR="008F30F4" w:rsidRDefault="008F30F4" w:rsidP="00157A3C">
            <w:r>
              <w:t>trust2</w:t>
            </w:r>
          </w:p>
        </w:tc>
        <w:tc>
          <w:tcPr>
            <w:tcW w:w="2410" w:type="dxa"/>
          </w:tcPr>
          <w:p w14:paraId="1D372FA3" w14:textId="6038A80D" w:rsidR="008F30F4" w:rsidRDefault="008F30F4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LikertScale</w:t>
            </w:r>
            <w:proofErr w:type="spellEnd"/>
          </w:p>
        </w:tc>
        <w:tc>
          <w:tcPr>
            <w:tcW w:w="4535" w:type="dxa"/>
          </w:tcPr>
          <w:p w14:paraId="692B4572" w14:textId="44D16E43" w:rsidR="008F30F4" w:rsidRPr="005F2F9B" w:rsidRDefault="009E3D1E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E3D1E">
              <w:rPr>
                <w:lang w:val="fr-FR"/>
              </w:rPr>
              <w:t>Selon</w:t>
            </w:r>
            <w:r w:rsidR="005F2F9B">
              <w:rPr>
                <w:lang w:val="fr-FR"/>
              </w:rPr>
              <w:t xml:space="preserve"> vous</w:t>
            </w:r>
            <w:r w:rsidRPr="009E3D1E">
              <w:rPr>
                <w:lang w:val="fr-FR"/>
              </w:rPr>
              <w:t xml:space="preserve">, à quel point ces deux personnes se font-elles </w:t>
            </w:r>
            <w:r w:rsidR="005F2F9B" w:rsidRPr="009E3D1E">
              <w:rPr>
                <w:lang w:val="fr-FR"/>
              </w:rPr>
              <w:t>confiance ?</w:t>
            </w:r>
            <w:r w:rsidRPr="009E3D1E">
              <w:rPr>
                <w:lang w:val="fr-FR"/>
              </w:rPr>
              <w:t xml:space="preserve"> </w:t>
            </w:r>
          </w:p>
        </w:tc>
      </w:tr>
      <w:tr w:rsidR="008F30F4" w:rsidRPr="00060632" w14:paraId="0E4D9C92" w14:textId="77777777" w:rsidTr="7D9FE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28D7EE" w14:textId="42370A45" w:rsidR="008F30F4" w:rsidRDefault="008F30F4" w:rsidP="00157A3C">
            <w:r>
              <w:t>tension</w:t>
            </w:r>
          </w:p>
        </w:tc>
        <w:tc>
          <w:tcPr>
            <w:tcW w:w="2410" w:type="dxa"/>
          </w:tcPr>
          <w:p w14:paraId="18F0C61E" w14:textId="17057079" w:rsidR="008F30F4" w:rsidRDefault="008F30F4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LikertScale</w:t>
            </w:r>
            <w:proofErr w:type="spellEnd"/>
          </w:p>
        </w:tc>
        <w:tc>
          <w:tcPr>
            <w:tcW w:w="4535" w:type="dxa"/>
          </w:tcPr>
          <w:p w14:paraId="67ED1BBA" w14:textId="25352F87" w:rsidR="008F30F4" w:rsidRPr="000F1E3D" w:rsidRDefault="22E06BCD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7D9FE171">
              <w:rPr>
                <w:lang w:val="fr-FR"/>
              </w:rPr>
              <w:t xml:space="preserve">Selon vous, </w:t>
            </w:r>
            <w:del w:id="11" w:author="Kristen MCCOLLUM" w:date="2023-04-25T13:52:00Z">
              <w:r w:rsidR="005F2F9B" w:rsidRPr="7D9FE171" w:rsidDel="22E06BCD">
                <w:rPr>
                  <w:lang w:val="fr-FR"/>
                </w:rPr>
                <w:delText>cette relation a-t-elle expérimentées</w:delText>
              </w:r>
            </w:del>
            <w:r w:rsidRPr="7D9FE171">
              <w:rPr>
                <w:lang w:val="fr-FR"/>
              </w:rPr>
              <w:t xml:space="preserve"> des tensions </w:t>
            </w:r>
            <w:proofErr w:type="spellStart"/>
            <w:ins w:id="12" w:author="Kristen MCCOLLUM" w:date="2023-04-25T13:52:00Z">
              <w:r w:rsidR="4850D271" w:rsidRPr="7D9FE171">
                <w:rPr>
                  <w:lang w:val="fr-FR"/>
                </w:rPr>
                <w:t>sont-elle</w:t>
              </w:r>
              <w:proofErr w:type="spellEnd"/>
              <w:r w:rsidR="4850D271" w:rsidRPr="7D9FE171">
                <w:rPr>
                  <w:lang w:val="fr-FR"/>
                </w:rPr>
                <w:t xml:space="preserve"> survenues </w:t>
              </w:r>
            </w:ins>
            <w:r w:rsidRPr="7D9FE171">
              <w:rPr>
                <w:lang w:val="fr-FR"/>
              </w:rPr>
              <w:t>dans</w:t>
            </w:r>
            <w:ins w:id="13" w:author="Kristen MCCOLLUM" w:date="2023-04-25T13:52:00Z">
              <w:r w:rsidR="03FCFA06" w:rsidRPr="7D9FE171">
                <w:rPr>
                  <w:lang w:val="fr-FR"/>
                </w:rPr>
                <w:t xml:space="preserve"> cette rel</w:t>
              </w:r>
            </w:ins>
            <w:ins w:id="14" w:author="Kristen MCCOLLUM" w:date="2023-04-25T13:53:00Z">
              <w:r w:rsidR="03FCFA06" w:rsidRPr="7D9FE171">
                <w:rPr>
                  <w:lang w:val="fr-FR"/>
                </w:rPr>
                <w:t>ation</w:t>
              </w:r>
            </w:ins>
            <w:r w:rsidRPr="7D9FE171">
              <w:rPr>
                <w:lang w:val="fr-FR"/>
              </w:rPr>
              <w:t xml:space="preserve"> le mois passe ? </w:t>
            </w:r>
          </w:p>
        </w:tc>
      </w:tr>
    </w:tbl>
    <w:p w14:paraId="24B4CE4A" w14:textId="0E97E986" w:rsidR="008F30F4" w:rsidRPr="000F1E3D" w:rsidRDefault="008F30F4" w:rsidP="008F30F4">
      <w:pPr>
        <w:rPr>
          <w:lang w:val="fr-F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41"/>
        <w:gridCol w:w="3745"/>
        <w:gridCol w:w="3574"/>
      </w:tblGrid>
      <w:tr w:rsidR="008F30F4" w14:paraId="7C647C7E" w14:textId="45D33FC4" w:rsidTr="008F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1" w:type="dxa"/>
          </w:tcPr>
          <w:p w14:paraId="49942B12" w14:textId="77777777" w:rsidR="008F30F4" w:rsidRDefault="008F30F4" w:rsidP="00157A3C">
            <w:r>
              <w:t>Value</w:t>
            </w:r>
          </w:p>
        </w:tc>
        <w:tc>
          <w:tcPr>
            <w:tcW w:w="3745" w:type="dxa"/>
          </w:tcPr>
          <w:p w14:paraId="544529E1" w14:textId="53BDFEC7" w:rsidR="008F30F4" w:rsidRDefault="008F30F4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</w:t>
            </w:r>
          </w:p>
        </w:tc>
        <w:tc>
          <w:tcPr>
            <w:tcW w:w="3574" w:type="dxa"/>
          </w:tcPr>
          <w:p w14:paraId="54421034" w14:textId="013809FE" w:rsidR="008F30F4" w:rsidRDefault="008F30F4" w:rsidP="0015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Tension</w:t>
            </w:r>
          </w:p>
        </w:tc>
      </w:tr>
      <w:tr w:rsidR="008F30F4" w14:paraId="7152CC61" w14:textId="0574781B" w:rsidTr="008F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608F339" w14:textId="77777777" w:rsidR="008F30F4" w:rsidRDefault="008F30F4" w:rsidP="00157A3C">
            <w:r>
              <w:t>0</w:t>
            </w:r>
          </w:p>
        </w:tc>
        <w:tc>
          <w:tcPr>
            <w:tcW w:w="3745" w:type="dxa"/>
          </w:tcPr>
          <w:p w14:paraId="10679884" w14:textId="1CF60536" w:rsidR="008F30F4" w:rsidRPr="003A1C68" w:rsidRDefault="005F2F9B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de </w:t>
            </w:r>
            <w:proofErr w:type="spellStart"/>
            <w:r>
              <w:t>confiance</w:t>
            </w:r>
            <w:proofErr w:type="spellEnd"/>
            <w:r w:rsidR="008F30F4">
              <w:t xml:space="preserve"> </w:t>
            </w:r>
          </w:p>
        </w:tc>
        <w:tc>
          <w:tcPr>
            <w:tcW w:w="3574" w:type="dxa"/>
          </w:tcPr>
          <w:p w14:paraId="603055C9" w14:textId="6F15422E" w:rsidR="008F30F4" w:rsidRDefault="005F2F9B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</w:t>
            </w:r>
            <w:r w:rsidR="008F30F4">
              <w:t xml:space="preserve"> tension</w:t>
            </w:r>
          </w:p>
        </w:tc>
      </w:tr>
      <w:tr w:rsidR="008F30F4" w14:paraId="7EE9E023" w14:textId="3957DFC7" w:rsidTr="008F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0778992" w14:textId="77777777" w:rsidR="008F30F4" w:rsidRDefault="008F30F4" w:rsidP="00157A3C">
            <w:r>
              <w:t>1</w:t>
            </w:r>
          </w:p>
        </w:tc>
        <w:tc>
          <w:tcPr>
            <w:tcW w:w="3745" w:type="dxa"/>
          </w:tcPr>
          <w:p w14:paraId="54E561E8" w14:textId="49D15052" w:rsidR="008F30F4" w:rsidRPr="005F2F9B" w:rsidRDefault="000F1E3D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F2F9B">
              <w:rPr>
                <w:lang w:val="fr-FR"/>
              </w:rPr>
              <w:t>Très</w:t>
            </w:r>
            <w:r w:rsidR="005F2F9B" w:rsidRPr="005F2F9B">
              <w:rPr>
                <w:lang w:val="fr-FR"/>
              </w:rPr>
              <w:t xml:space="preserve"> peu de confiance</w:t>
            </w:r>
            <w:r w:rsidR="008F30F4" w:rsidRPr="005F2F9B">
              <w:rPr>
                <w:lang w:val="fr-FR"/>
              </w:rPr>
              <w:t xml:space="preserve"> </w:t>
            </w:r>
          </w:p>
        </w:tc>
        <w:tc>
          <w:tcPr>
            <w:tcW w:w="3574" w:type="dxa"/>
          </w:tcPr>
          <w:p w14:paraId="7B30B460" w14:textId="7D698BF6" w:rsidR="008F30F4" w:rsidRDefault="005F2F9B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F30F4">
              <w:t>ension</w:t>
            </w:r>
            <w:r>
              <w:t xml:space="preserve"> </w:t>
            </w:r>
            <w:proofErr w:type="spellStart"/>
            <w:r>
              <w:t>mineure</w:t>
            </w:r>
            <w:proofErr w:type="spellEnd"/>
          </w:p>
        </w:tc>
      </w:tr>
      <w:tr w:rsidR="008F30F4" w14:paraId="6F7798BC" w14:textId="1684B3F9" w:rsidTr="008F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D489D44" w14:textId="77777777" w:rsidR="008F30F4" w:rsidRDefault="008F30F4" w:rsidP="00157A3C">
            <w:r>
              <w:t>2</w:t>
            </w:r>
          </w:p>
        </w:tc>
        <w:tc>
          <w:tcPr>
            <w:tcW w:w="3745" w:type="dxa"/>
          </w:tcPr>
          <w:p w14:paraId="15C631F7" w14:textId="4A2578CA" w:rsidR="008F30F4" w:rsidRDefault="005F2F9B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Confiance</w:t>
            </w:r>
            <w:proofErr w:type="spellEnd"/>
            <w:r>
              <w:t xml:space="preserve"> relative</w:t>
            </w:r>
          </w:p>
        </w:tc>
        <w:tc>
          <w:tcPr>
            <w:tcW w:w="3574" w:type="dxa"/>
          </w:tcPr>
          <w:p w14:paraId="7BF91CEA" w14:textId="5233B558" w:rsidR="008F30F4" w:rsidRDefault="005F2F9B" w:rsidP="0015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8F30F4">
              <w:t>ension</w:t>
            </w:r>
            <w:r>
              <w:t xml:space="preserve"> Significative</w:t>
            </w:r>
          </w:p>
        </w:tc>
      </w:tr>
      <w:tr w:rsidR="008F30F4" w14:paraId="5E291031" w14:textId="1ED72576" w:rsidTr="008F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A2B537D" w14:textId="597309FE" w:rsidR="008F30F4" w:rsidRDefault="008F30F4" w:rsidP="00157A3C">
            <w:r>
              <w:t>3</w:t>
            </w:r>
          </w:p>
        </w:tc>
        <w:tc>
          <w:tcPr>
            <w:tcW w:w="3745" w:type="dxa"/>
          </w:tcPr>
          <w:p w14:paraId="4B2ED187" w14:textId="1D956315" w:rsidR="008F30F4" w:rsidRDefault="005F2F9B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Confiance</w:t>
            </w:r>
            <w:proofErr w:type="spellEnd"/>
            <w:r>
              <w:t xml:space="preserve"> significative</w:t>
            </w:r>
          </w:p>
        </w:tc>
        <w:tc>
          <w:tcPr>
            <w:tcW w:w="3574" w:type="dxa"/>
          </w:tcPr>
          <w:p w14:paraId="3EC4DB70" w14:textId="7C3BD4A9" w:rsidR="008F30F4" w:rsidRDefault="005F2F9B" w:rsidP="0015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Conflits</w:t>
            </w:r>
            <w:proofErr w:type="spellEnd"/>
            <w:r>
              <w:t xml:space="preserve"> </w:t>
            </w:r>
            <w:r w:rsidR="00FD7B2F">
              <w:t>violent</w:t>
            </w:r>
          </w:p>
        </w:tc>
      </w:tr>
      <w:tr w:rsidR="000477D0" w14:paraId="0E059ACF" w14:textId="77777777" w:rsidTr="00AD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7401766" w14:textId="23656B48" w:rsidR="000477D0" w:rsidRDefault="000477D0" w:rsidP="00157A3C">
            <w:r>
              <w:t>999</w:t>
            </w:r>
          </w:p>
        </w:tc>
        <w:tc>
          <w:tcPr>
            <w:tcW w:w="7319" w:type="dxa"/>
            <w:gridSpan w:val="2"/>
          </w:tcPr>
          <w:p w14:paraId="7A118AC5" w14:textId="42805816" w:rsidR="000477D0" w:rsidRDefault="006416C1" w:rsidP="0004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Refuse de </w:t>
            </w:r>
            <w:proofErr w:type="spellStart"/>
            <w:r>
              <w:t>repondre</w:t>
            </w:r>
            <w:proofErr w:type="spellEnd"/>
            <w:r>
              <w:t xml:space="preserve"> </w:t>
            </w:r>
          </w:p>
        </w:tc>
      </w:tr>
    </w:tbl>
    <w:p w14:paraId="74E67E9C" w14:textId="0FFBF224" w:rsidR="008F30F4" w:rsidRDefault="008F30F4" w:rsidP="008F30F4"/>
    <w:p w14:paraId="3806BADB" w14:textId="77777777" w:rsidR="005F2F9B" w:rsidRDefault="005F2F9B" w:rsidP="008F30F4"/>
    <w:p w14:paraId="10B44FE1" w14:textId="77777777" w:rsidR="005F2F9B" w:rsidRDefault="005F2F9B" w:rsidP="008F30F4"/>
    <w:p w14:paraId="0E70965C" w14:textId="77777777" w:rsidR="005F2F9B" w:rsidRDefault="005F2F9B" w:rsidP="008F30F4"/>
    <w:p w14:paraId="414E9BBE" w14:textId="77777777" w:rsidR="005F2F9B" w:rsidRDefault="005F2F9B" w:rsidP="008F30F4"/>
    <w:p w14:paraId="11EA9149" w14:textId="77777777" w:rsidR="005F2F9B" w:rsidRDefault="005F2F9B" w:rsidP="008F30F4"/>
    <w:p w14:paraId="6234184F" w14:textId="77777777" w:rsidR="005F2F9B" w:rsidRDefault="005F2F9B" w:rsidP="008F30F4"/>
    <w:p w14:paraId="0A028E31" w14:textId="4829CF73" w:rsidR="005342E9" w:rsidRPr="005342E9" w:rsidRDefault="005F2F9B" w:rsidP="005342E9">
      <w:pPr>
        <w:pStyle w:val="Title"/>
        <w:rPr>
          <w:rStyle w:val="Emphasis"/>
        </w:rPr>
      </w:pPr>
      <w:r w:rsidRPr="005342E9">
        <w:rPr>
          <w:noProof/>
        </w:rPr>
        <w:drawing>
          <wp:anchor distT="0" distB="0" distL="114300" distR="114300" simplePos="0" relativeHeight="251658240" behindDoc="0" locked="0" layoutInCell="1" allowOverlap="1" wp14:anchorId="6FF27251" wp14:editId="3E6866FC">
            <wp:simplePos x="0" y="0"/>
            <wp:positionH relativeFrom="column">
              <wp:posOffset>479388</wp:posOffset>
            </wp:positionH>
            <wp:positionV relativeFrom="paragraph">
              <wp:posOffset>401592</wp:posOffset>
            </wp:positionV>
            <wp:extent cx="4895850" cy="335177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5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2E9" w:rsidRPr="005342E9">
        <w:rPr>
          <w:rStyle w:val="Emphasis"/>
        </w:rPr>
        <w:t>EX</w:t>
      </w:r>
      <w:r w:rsidR="00825FCB">
        <w:rPr>
          <w:rStyle w:val="Emphasis"/>
        </w:rPr>
        <w:t>E</w:t>
      </w:r>
      <w:r w:rsidR="005342E9" w:rsidRPr="005342E9">
        <w:rPr>
          <w:rStyle w:val="Emphasis"/>
        </w:rPr>
        <w:t>MPLE:</w:t>
      </w:r>
    </w:p>
    <w:p w14:paraId="3BAC02EB" w14:textId="41EA540E" w:rsidR="005342E9" w:rsidRPr="008F30F4" w:rsidRDefault="005342E9" w:rsidP="008F30F4"/>
    <w:sectPr w:rsidR="005342E9" w:rsidRPr="008F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3922"/>
    <w:multiLevelType w:val="hybridMultilevel"/>
    <w:tmpl w:val="9224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42B2"/>
    <w:multiLevelType w:val="hybridMultilevel"/>
    <w:tmpl w:val="7560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F2C01"/>
    <w:multiLevelType w:val="hybridMultilevel"/>
    <w:tmpl w:val="2598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CB"/>
    <w:multiLevelType w:val="hybridMultilevel"/>
    <w:tmpl w:val="DBB2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1BB9"/>
    <w:multiLevelType w:val="hybridMultilevel"/>
    <w:tmpl w:val="03D0B48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44722">
    <w:abstractNumId w:val="0"/>
  </w:num>
  <w:num w:numId="2" w16cid:durableId="684020609">
    <w:abstractNumId w:val="1"/>
  </w:num>
  <w:num w:numId="3" w16cid:durableId="1000816266">
    <w:abstractNumId w:val="4"/>
  </w:num>
  <w:num w:numId="4" w16cid:durableId="2146120136">
    <w:abstractNumId w:val="2"/>
  </w:num>
  <w:num w:numId="5" w16cid:durableId="940650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27"/>
    <w:rsid w:val="00010A51"/>
    <w:rsid w:val="00031516"/>
    <w:rsid w:val="00042ACF"/>
    <w:rsid w:val="000477D0"/>
    <w:rsid w:val="000549FF"/>
    <w:rsid w:val="00054A2E"/>
    <w:rsid w:val="00060632"/>
    <w:rsid w:val="0009290A"/>
    <w:rsid w:val="000A757F"/>
    <w:rsid w:val="000B12AB"/>
    <w:rsid w:val="000B6859"/>
    <w:rsid w:val="000D0630"/>
    <w:rsid w:val="000E4A4C"/>
    <w:rsid w:val="000F1E3D"/>
    <w:rsid w:val="00102EBF"/>
    <w:rsid w:val="0010337B"/>
    <w:rsid w:val="00113FB6"/>
    <w:rsid w:val="001352E7"/>
    <w:rsid w:val="0013737D"/>
    <w:rsid w:val="00141B7B"/>
    <w:rsid w:val="001561E1"/>
    <w:rsid w:val="0018773C"/>
    <w:rsid w:val="001A44F3"/>
    <w:rsid w:val="001C2A04"/>
    <w:rsid w:val="001E410A"/>
    <w:rsid w:val="001E6F6D"/>
    <w:rsid w:val="001F22EE"/>
    <w:rsid w:val="00206864"/>
    <w:rsid w:val="0022715A"/>
    <w:rsid w:val="0024587F"/>
    <w:rsid w:val="00250AC0"/>
    <w:rsid w:val="0028084B"/>
    <w:rsid w:val="00296D02"/>
    <w:rsid w:val="00297249"/>
    <w:rsid w:val="002C77FA"/>
    <w:rsid w:val="002D741E"/>
    <w:rsid w:val="002F0E82"/>
    <w:rsid w:val="002F4D37"/>
    <w:rsid w:val="0031196E"/>
    <w:rsid w:val="003408AB"/>
    <w:rsid w:val="00357540"/>
    <w:rsid w:val="00377CD4"/>
    <w:rsid w:val="003A1C68"/>
    <w:rsid w:val="003B0727"/>
    <w:rsid w:val="003B6A3E"/>
    <w:rsid w:val="003D5F55"/>
    <w:rsid w:val="003F456F"/>
    <w:rsid w:val="003F56C7"/>
    <w:rsid w:val="00423451"/>
    <w:rsid w:val="00430A65"/>
    <w:rsid w:val="00440BDF"/>
    <w:rsid w:val="0044730C"/>
    <w:rsid w:val="00451B25"/>
    <w:rsid w:val="0045640D"/>
    <w:rsid w:val="0047560C"/>
    <w:rsid w:val="004808EA"/>
    <w:rsid w:val="004829DD"/>
    <w:rsid w:val="0049072E"/>
    <w:rsid w:val="004974E6"/>
    <w:rsid w:val="004D239B"/>
    <w:rsid w:val="004D32CD"/>
    <w:rsid w:val="004D6D2B"/>
    <w:rsid w:val="004E2582"/>
    <w:rsid w:val="00510844"/>
    <w:rsid w:val="005342E9"/>
    <w:rsid w:val="00555E91"/>
    <w:rsid w:val="00596530"/>
    <w:rsid w:val="005A2500"/>
    <w:rsid w:val="005B05F1"/>
    <w:rsid w:val="005F21DF"/>
    <w:rsid w:val="005F2F9B"/>
    <w:rsid w:val="005F5321"/>
    <w:rsid w:val="00616F51"/>
    <w:rsid w:val="0063671A"/>
    <w:rsid w:val="006416C1"/>
    <w:rsid w:val="00665775"/>
    <w:rsid w:val="006744AB"/>
    <w:rsid w:val="00692AD4"/>
    <w:rsid w:val="00692FA8"/>
    <w:rsid w:val="0069520C"/>
    <w:rsid w:val="006A5156"/>
    <w:rsid w:val="006B67E3"/>
    <w:rsid w:val="006D6B60"/>
    <w:rsid w:val="006E05B3"/>
    <w:rsid w:val="006E6F1E"/>
    <w:rsid w:val="00702887"/>
    <w:rsid w:val="00720FA3"/>
    <w:rsid w:val="007605BF"/>
    <w:rsid w:val="00771B0E"/>
    <w:rsid w:val="007963F0"/>
    <w:rsid w:val="007C3F19"/>
    <w:rsid w:val="007D1463"/>
    <w:rsid w:val="007D5DDF"/>
    <w:rsid w:val="008030FB"/>
    <w:rsid w:val="00825FCB"/>
    <w:rsid w:val="008277EC"/>
    <w:rsid w:val="00850E90"/>
    <w:rsid w:val="00857C14"/>
    <w:rsid w:val="00860F2A"/>
    <w:rsid w:val="00871672"/>
    <w:rsid w:val="0089318F"/>
    <w:rsid w:val="008A341B"/>
    <w:rsid w:val="008A48CC"/>
    <w:rsid w:val="008A4E74"/>
    <w:rsid w:val="008F2B48"/>
    <w:rsid w:val="008F30F4"/>
    <w:rsid w:val="00906EF1"/>
    <w:rsid w:val="00941175"/>
    <w:rsid w:val="009412C3"/>
    <w:rsid w:val="0094554A"/>
    <w:rsid w:val="0097322A"/>
    <w:rsid w:val="009909B8"/>
    <w:rsid w:val="00996F3F"/>
    <w:rsid w:val="00997249"/>
    <w:rsid w:val="009B0BF1"/>
    <w:rsid w:val="009B4194"/>
    <w:rsid w:val="009C55CE"/>
    <w:rsid w:val="009E1245"/>
    <w:rsid w:val="009E3D1E"/>
    <w:rsid w:val="009F2727"/>
    <w:rsid w:val="009F4E07"/>
    <w:rsid w:val="00A3022B"/>
    <w:rsid w:val="00A342DC"/>
    <w:rsid w:val="00A62026"/>
    <w:rsid w:val="00AF2F43"/>
    <w:rsid w:val="00B073C0"/>
    <w:rsid w:val="00B17BD7"/>
    <w:rsid w:val="00B33D8E"/>
    <w:rsid w:val="00B35CDD"/>
    <w:rsid w:val="00B70842"/>
    <w:rsid w:val="00B720B0"/>
    <w:rsid w:val="00BC4EE2"/>
    <w:rsid w:val="00BE5568"/>
    <w:rsid w:val="00C0737F"/>
    <w:rsid w:val="00C12C08"/>
    <w:rsid w:val="00C629E6"/>
    <w:rsid w:val="00C652EA"/>
    <w:rsid w:val="00C86482"/>
    <w:rsid w:val="00CB37E2"/>
    <w:rsid w:val="00CE3C89"/>
    <w:rsid w:val="00CF5AE7"/>
    <w:rsid w:val="00D00ED3"/>
    <w:rsid w:val="00D25EF3"/>
    <w:rsid w:val="00D3788E"/>
    <w:rsid w:val="00D4358C"/>
    <w:rsid w:val="00D82A6A"/>
    <w:rsid w:val="00D91783"/>
    <w:rsid w:val="00D96717"/>
    <w:rsid w:val="00DA22C8"/>
    <w:rsid w:val="00DD497F"/>
    <w:rsid w:val="00DD50EB"/>
    <w:rsid w:val="00DE594E"/>
    <w:rsid w:val="00DF346D"/>
    <w:rsid w:val="00E01302"/>
    <w:rsid w:val="00E04114"/>
    <w:rsid w:val="00E26768"/>
    <w:rsid w:val="00E67756"/>
    <w:rsid w:val="00E71413"/>
    <w:rsid w:val="00E74FC8"/>
    <w:rsid w:val="00E77CE2"/>
    <w:rsid w:val="00E91A17"/>
    <w:rsid w:val="00EB7284"/>
    <w:rsid w:val="00EB7BB4"/>
    <w:rsid w:val="00EC6A78"/>
    <w:rsid w:val="00EE6189"/>
    <w:rsid w:val="00F06C27"/>
    <w:rsid w:val="00F37F75"/>
    <w:rsid w:val="00F478F8"/>
    <w:rsid w:val="00F52B20"/>
    <w:rsid w:val="00F862D7"/>
    <w:rsid w:val="00F906A8"/>
    <w:rsid w:val="00F90A7E"/>
    <w:rsid w:val="00F927A4"/>
    <w:rsid w:val="00FB26A2"/>
    <w:rsid w:val="00FD1CC7"/>
    <w:rsid w:val="00FD6124"/>
    <w:rsid w:val="00FD7B2F"/>
    <w:rsid w:val="00FF3E24"/>
    <w:rsid w:val="03FCFA06"/>
    <w:rsid w:val="0939242D"/>
    <w:rsid w:val="0E249FAE"/>
    <w:rsid w:val="1B852409"/>
    <w:rsid w:val="22E06BCD"/>
    <w:rsid w:val="3B851A03"/>
    <w:rsid w:val="452DEAAF"/>
    <w:rsid w:val="4850D271"/>
    <w:rsid w:val="540C1EE0"/>
    <w:rsid w:val="6D04D8BE"/>
    <w:rsid w:val="7D9F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D89A"/>
  <w15:chartTrackingRefBased/>
  <w15:docId w15:val="{AB76E4DE-E4E4-4BEE-B557-D9EA14B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27"/>
  </w:style>
  <w:style w:type="paragraph" w:styleId="Heading1">
    <w:name w:val="heading 1"/>
    <w:basedOn w:val="Normal"/>
    <w:next w:val="Normal"/>
    <w:link w:val="Heading1Char"/>
    <w:uiPriority w:val="9"/>
    <w:qFormat/>
    <w:rsid w:val="003B0727"/>
    <w:pPr>
      <w:pBdr>
        <w:top w:val="single" w:sz="24" w:space="0" w:color="463F90" w:themeColor="accent1"/>
        <w:left w:val="single" w:sz="24" w:space="0" w:color="463F90" w:themeColor="accent1"/>
        <w:bottom w:val="single" w:sz="24" w:space="0" w:color="463F90" w:themeColor="accent1"/>
        <w:right w:val="single" w:sz="24" w:space="0" w:color="463F90" w:themeColor="accent1"/>
      </w:pBdr>
      <w:shd w:val="clear" w:color="auto" w:fill="463F9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27"/>
    <w:pPr>
      <w:pBdr>
        <w:top w:val="single" w:sz="24" w:space="0" w:color="D6D4EC" w:themeColor="accent1" w:themeTint="33"/>
        <w:left w:val="single" w:sz="24" w:space="0" w:color="D6D4EC" w:themeColor="accent1" w:themeTint="33"/>
        <w:bottom w:val="single" w:sz="24" w:space="0" w:color="D6D4EC" w:themeColor="accent1" w:themeTint="33"/>
        <w:right w:val="single" w:sz="24" w:space="0" w:color="D6D4EC" w:themeColor="accent1" w:themeTint="33"/>
      </w:pBdr>
      <w:shd w:val="clear" w:color="auto" w:fill="D6D4E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27"/>
    <w:pPr>
      <w:pBdr>
        <w:top w:val="single" w:sz="6" w:space="2" w:color="463F90" w:themeColor="accent1"/>
      </w:pBdr>
      <w:spacing w:before="300" w:after="0"/>
      <w:outlineLvl w:val="2"/>
    </w:pPr>
    <w:rPr>
      <w:caps/>
      <w:color w:val="221F4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27"/>
    <w:pPr>
      <w:pBdr>
        <w:top w:val="dotted" w:sz="6" w:space="2" w:color="463F90" w:themeColor="accent1"/>
      </w:pBdr>
      <w:spacing w:before="200" w:after="0"/>
      <w:outlineLvl w:val="3"/>
    </w:pPr>
    <w:rPr>
      <w:caps/>
      <w:color w:val="342F6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27"/>
    <w:pPr>
      <w:pBdr>
        <w:bottom w:val="single" w:sz="6" w:space="1" w:color="463F90" w:themeColor="accent1"/>
      </w:pBdr>
      <w:spacing w:before="200" w:after="0"/>
      <w:outlineLvl w:val="4"/>
    </w:pPr>
    <w:rPr>
      <w:caps/>
      <w:color w:val="342F6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27"/>
    <w:pPr>
      <w:pBdr>
        <w:bottom w:val="dotted" w:sz="6" w:space="1" w:color="463F90" w:themeColor="accent1"/>
      </w:pBdr>
      <w:spacing w:before="200" w:after="0"/>
      <w:outlineLvl w:val="5"/>
    </w:pPr>
    <w:rPr>
      <w:caps/>
      <w:color w:val="342F6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27"/>
    <w:pPr>
      <w:spacing w:before="200" w:after="0"/>
      <w:outlineLvl w:val="6"/>
    </w:pPr>
    <w:rPr>
      <w:caps/>
      <w:color w:val="342F6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27"/>
    <w:rPr>
      <w:caps/>
      <w:color w:val="FFFFFF" w:themeColor="background1"/>
      <w:spacing w:val="15"/>
      <w:sz w:val="22"/>
      <w:szCs w:val="22"/>
      <w:shd w:val="clear" w:color="auto" w:fill="463F9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27"/>
    <w:rPr>
      <w:caps/>
      <w:spacing w:val="15"/>
      <w:shd w:val="clear" w:color="auto" w:fill="D6D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27"/>
    <w:rPr>
      <w:caps/>
      <w:color w:val="221F4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27"/>
    <w:rPr>
      <w:caps/>
      <w:color w:val="342F6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27"/>
    <w:rPr>
      <w:caps/>
      <w:color w:val="342F6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27"/>
    <w:rPr>
      <w:caps/>
      <w:color w:val="342F6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27"/>
    <w:rPr>
      <w:caps/>
      <w:color w:val="342F6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727"/>
    <w:rPr>
      <w:b/>
      <w:bCs/>
      <w:color w:val="342F6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727"/>
    <w:pPr>
      <w:spacing w:before="0" w:after="0"/>
    </w:pPr>
    <w:rPr>
      <w:rFonts w:asciiTheme="majorHAnsi" w:eastAsiaTheme="majorEastAsia" w:hAnsiTheme="majorHAnsi" w:cstheme="majorBidi"/>
      <w:caps/>
      <w:color w:val="463F9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727"/>
    <w:rPr>
      <w:rFonts w:asciiTheme="majorHAnsi" w:eastAsiaTheme="majorEastAsia" w:hAnsiTheme="majorHAnsi" w:cstheme="majorBidi"/>
      <w:caps/>
      <w:color w:val="463F9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07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0727"/>
    <w:rPr>
      <w:b/>
      <w:bCs/>
    </w:rPr>
  </w:style>
  <w:style w:type="character" w:styleId="Emphasis">
    <w:name w:val="Emphasis"/>
    <w:uiPriority w:val="20"/>
    <w:qFormat/>
    <w:rsid w:val="003B0727"/>
    <w:rPr>
      <w:caps/>
      <w:color w:val="221F47" w:themeColor="accent1" w:themeShade="7F"/>
      <w:spacing w:val="5"/>
    </w:rPr>
  </w:style>
  <w:style w:type="paragraph" w:styleId="NoSpacing">
    <w:name w:val="No Spacing"/>
    <w:uiPriority w:val="1"/>
    <w:qFormat/>
    <w:rsid w:val="003B0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7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7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27"/>
    <w:pPr>
      <w:spacing w:before="240" w:after="240" w:line="240" w:lineRule="auto"/>
      <w:ind w:left="1080" w:right="1080"/>
      <w:jc w:val="center"/>
    </w:pPr>
    <w:rPr>
      <w:color w:val="463F9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27"/>
    <w:rPr>
      <w:color w:val="463F90" w:themeColor="accent1"/>
      <w:sz w:val="24"/>
      <w:szCs w:val="24"/>
    </w:rPr>
  </w:style>
  <w:style w:type="character" w:styleId="SubtleEmphasis">
    <w:name w:val="Subtle Emphasis"/>
    <w:uiPriority w:val="19"/>
    <w:qFormat/>
    <w:rsid w:val="003B0727"/>
    <w:rPr>
      <w:i/>
      <w:iCs/>
      <w:color w:val="221F47" w:themeColor="accent1" w:themeShade="7F"/>
    </w:rPr>
  </w:style>
  <w:style w:type="character" w:styleId="IntenseEmphasis">
    <w:name w:val="Intense Emphasis"/>
    <w:uiPriority w:val="21"/>
    <w:qFormat/>
    <w:rsid w:val="003B0727"/>
    <w:rPr>
      <w:b/>
      <w:bCs/>
      <w:caps/>
      <w:color w:val="221F47" w:themeColor="accent1" w:themeShade="7F"/>
      <w:spacing w:val="10"/>
    </w:rPr>
  </w:style>
  <w:style w:type="character" w:styleId="SubtleReference">
    <w:name w:val="Subtle Reference"/>
    <w:uiPriority w:val="31"/>
    <w:qFormat/>
    <w:rsid w:val="003B0727"/>
    <w:rPr>
      <w:b/>
      <w:bCs/>
      <w:color w:val="463F90" w:themeColor="accent1"/>
    </w:rPr>
  </w:style>
  <w:style w:type="character" w:styleId="IntenseReference">
    <w:name w:val="Intense Reference"/>
    <w:uiPriority w:val="32"/>
    <w:qFormat/>
    <w:rsid w:val="003B0727"/>
    <w:rPr>
      <w:b/>
      <w:bCs/>
      <w:i/>
      <w:iCs/>
      <w:caps/>
      <w:color w:val="463F90" w:themeColor="accent1"/>
    </w:rPr>
  </w:style>
  <w:style w:type="character" w:styleId="BookTitle">
    <w:name w:val="Book Title"/>
    <w:uiPriority w:val="33"/>
    <w:qFormat/>
    <w:rsid w:val="003B07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727"/>
    <w:pPr>
      <w:outlineLvl w:val="9"/>
    </w:pPr>
  </w:style>
  <w:style w:type="table" w:styleId="TableGrid">
    <w:name w:val="Table Grid"/>
    <w:basedOn w:val="TableNormal"/>
    <w:uiPriority w:val="39"/>
    <w:rsid w:val="003A1C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A1C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271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1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463F90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4A7906990F94CAC44F44C8AD49DE8" ma:contentTypeVersion="15" ma:contentTypeDescription="Create a new document." ma:contentTypeScope="" ma:versionID="04be5d0e3a57a6913162640340ffce37">
  <xsd:schema xmlns:xsd="http://www.w3.org/2001/XMLSchema" xmlns:xs="http://www.w3.org/2001/XMLSchema" xmlns:p="http://schemas.microsoft.com/office/2006/metadata/properties" xmlns:ns2="bba10e8a-b64d-4e84-94ba-51394e82e3a8" xmlns:ns3="8a2c2c17-6938-41c7-9c74-8789ed6ea73d" targetNamespace="http://schemas.microsoft.com/office/2006/metadata/properties" ma:root="true" ma:fieldsID="ec17a81c0bdc78aae55bb26f05311a0e" ns2:_="" ns3:_="">
    <xsd:import namespace="bba10e8a-b64d-4e84-94ba-51394e82e3a8"/>
    <xsd:import namespace="8a2c2c17-6938-41c7-9c74-8789ed6e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10e8a-b64d-4e84-94ba-51394e82e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cc4dc2-1d7d-4ba2-9bc5-748c4ad50a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2c17-6938-41c7-9c74-8789ed6e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33e43c-a8b8-4333-b37f-efcc928357b8}" ma:internalName="TaxCatchAll" ma:showField="CatchAllData" ma:web="8a2c2c17-6938-41c7-9c74-8789ed6ea7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9155D-4539-49FC-8A92-BE824D376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9B0F6-0C56-41F6-AD40-092B103BA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10e8a-b64d-4e84-94ba-51394e82e3a8"/>
    <ds:schemaRef ds:uri="8a2c2c17-6938-41c7-9c74-8789ed6ea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McCollum</dc:creator>
  <cp:keywords/>
  <dc:description/>
  <cp:lastModifiedBy>Kristen McCollum</cp:lastModifiedBy>
  <cp:revision>178</cp:revision>
  <dcterms:created xsi:type="dcterms:W3CDTF">2023-03-22T13:32:00Z</dcterms:created>
  <dcterms:modified xsi:type="dcterms:W3CDTF">2023-05-26T09:39:00Z</dcterms:modified>
</cp:coreProperties>
</file>